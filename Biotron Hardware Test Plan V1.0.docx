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DA9" w:rsidRPr="00906DA9" w:rsidRDefault="00906DA9" w:rsidP="00906DA9">
      <w:pPr>
        <w:keepNext/>
        <w:keepLines/>
        <w:spacing w:before="480"/>
        <w:ind w:left="360"/>
        <w:outlineLvl w:val="0"/>
        <w:rPr>
          <w:rFonts w:ascii="Times New Roman" w:eastAsia="SimSun" w:hAnsi="Times New Roman" w:cs="Times New Roman"/>
          <w:b/>
          <w:bCs/>
          <w:color w:val="365F91"/>
          <w:sz w:val="28"/>
          <w:szCs w:val="28"/>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jc w:val="center"/>
        <w:rPr>
          <w:rFonts w:ascii="Times New Roman" w:eastAsia="SimSun" w:hAnsi="Times New Roman" w:cs="Times New Roman"/>
          <w:b/>
          <w:sz w:val="44"/>
          <w:szCs w:val="44"/>
        </w:rPr>
      </w:pPr>
      <w:proofErr w:type="spellStart"/>
      <w:r w:rsidRPr="00906DA9">
        <w:rPr>
          <w:rFonts w:ascii="Times New Roman" w:eastAsia="SimSun" w:hAnsi="Times New Roman" w:cs="Times New Roman"/>
          <w:b/>
          <w:sz w:val="44"/>
          <w:szCs w:val="44"/>
        </w:rPr>
        <w:t>Biotron</w:t>
      </w:r>
      <w:proofErr w:type="spellEnd"/>
      <w:r w:rsidRPr="00906DA9">
        <w:rPr>
          <w:rFonts w:ascii="Times New Roman" w:eastAsia="SimSun" w:hAnsi="Times New Roman" w:cs="Times New Roman"/>
          <w:b/>
          <w:sz w:val="44"/>
          <w:szCs w:val="44"/>
        </w:rPr>
        <w:t xml:space="preserve"> </w:t>
      </w:r>
    </w:p>
    <w:p w:rsidR="00906DA9" w:rsidRPr="00906DA9" w:rsidRDefault="00906DA9" w:rsidP="00906DA9">
      <w:pPr>
        <w:jc w:val="center"/>
        <w:rPr>
          <w:rFonts w:ascii="Times New Roman" w:eastAsia="SimSun" w:hAnsi="Times New Roman" w:cs="Times New Roman"/>
          <w:b/>
          <w:sz w:val="44"/>
          <w:szCs w:val="44"/>
        </w:rPr>
      </w:pPr>
      <w:r w:rsidRPr="00906DA9">
        <w:rPr>
          <w:rFonts w:ascii="Times New Roman" w:eastAsia="SimSun" w:hAnsi="Times New Roman" w:cs="Times New Roman"/>
          <w:b/>
          <w:sz w:val="44"/>
          <w:szCs w:val="44"/>
        </w:rPr>
        <w:t>Hardware Test Plan</w:t>
      </w:r>
    </w:p>
    <w:p w:rsidR="00906DA9" w:rsidRPr="00906DA9" w:rsidRDefault="007F00F7" w:rsidP="00906DA9">
      <w:pPr>
        <w:jc w:val="center"/>
        <w:rPr>
          <w:rFonts w:ascii="Times New Roman" w:eastAsia="SimSun" w:hAnsi="Times New Roman" w:cs="Times New Roman"/>
          <w:b/>
          <w:sz w:val="44"/>
          <w:szCs w:val="44"/>
        </w:rPr>
      </w:pPr>
      <w:r>
        <w:rPr>
          <w:rFonts w:ascii="Times New Roman" w:eastAsia="SimSun" w:hAnsi="Times New Roman" w:cs="Times New Roman" w:hint="eastAsia"/>
          <w:b/>
          <w:sz w:val="44"/>
          <w:szCs w:val="44"/>
        </w:rPr>
        <w:t>For Prototype</w:t>
      </w:r>
    </w:p>
    <w:p w:rsidR="00906DA9" w:rsidRPr="00906DA9" w:rsidRDefault="00906DA9" w:rsidP="00906DA9">
      <w:pPr>
        <w:jc w:val="center"/>
        <w:rPr>
          <w:rFonts w:ascii="Times New Roman" w:eastAsia="SimSun" w:hAnsi="Times New Roman" w:cs="Times New Roman"/>
          <w:b/>
          <w:sz w:val="44"/>
          <w:szCs w:val="44"/>
        </w:rPr>
      </w:pPr>
    </w:p>
    <w:p w:rsidR="00906DA9" w:rsidRPr="00906DA9" w:rsidRDefault="00906DA9" w:rsidP="00906DA9">
      <w:pPr>
        <w:jc w:val="center"/>
        <w:rPr>
          <w:rFonts w:ascii="Times New Roman" w:eastAsia="SimSun" w:hAnsi="Times New Roman" w:cs="Times New Roman"/>
          <w:b/>
          <w:sz w:val="44"/>
          <w:szCs w:val="44"/>
        </w:rPr>
      </w:pPr>
    </w:p>
    <w:p w:rsidR="00906DA9" w:rsidRPr="00906DA9" w:rsidRDefault="00906DA9" w:rsidP="00906DA9">
      <w:pPr>
        <w:rPr>
          <w:rFonts w:ascii="Times New Roman" w:eastAsia="SimSu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2275"/>
      </w:tblGrid>
      <w:tr w:rsidR="00906DA9" w:rsidRPr="00906DA9" w:rsidTr="00906DA9">
        <w:trPr>
          <w:trHeight w:val="567"/>
          <w:jc w:val="center"/>
        </w:trPr>
        <w:tc>
          <w:tcPr>
            <w:tcW w:w="2228"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906DA9">
            <w:pPr>
              <w:spacing w:line="276" w:lineRule="auto"/>
              <w:jc w:val="right"/>
              <w:rPr>
                <w:rFonts w:ascii="Times New Roman" w:eastAsia="SimSun" w:hAnsi="Times New Roman" w:cs="Times New Roman"/>
                <w:b/>
                <w:sz w:val="28"/>
                <w:szCs w:val="28"/>
              </w:rPr>
            </w:pPr>
            <w:r w:rsidRPr="00906DA9">
              <w:rPr>
                <w:rFonts w:ascii="Times New Roman" w:eastAsia="SimSun" w:hAnsi="Times New Roman" w:cs="Times New Roman"/>
                <w:b/>
                <w:sz w:val="28"/>
                <w:szCs w:val="28"/>
              </w:rPr>
              <w:t>Version</w:t>
            </w:r>
          </w:p>
        </w:tc>
        <w:tc>
          <w:tcPr>
            <w:tcW w:w="2275"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7F00F7" w:rsidP="00906DA9">
            <w:pPr>
              <w:spacing w:line="276" w:lineRule="auto"/>
              <w:rPr>
                <w:rFonts w:ascii="Times New Roman" w:eastAsia="SimSun" w:hAnsi="Times New Roman" w:cs="Times New Roman"/>
                <w:b/>
                <w:sz w:val="28"/>
                <w:szCs w:val="28"/>
              </w:rPr>
            </w:pPr>
            <w:r>
              <w:rPr>
                <w:rFonts w:ascii="Times New Roman" w:eastAsia="SimSun" w:hAnsi="Times New Roman" w:cs="Times New Roman" w:hint="eastAsia"/>
                <w:b/>
                <w:sz w:val="28"/>
                <w:szCs w:val="28"/>
              </w:rPr>
              <w:t>1.0</w:t>
            </w:r>
          </w:p>
        </w:tc>
      </w:tr>
      <w:tr w:rsidR="00906DA9" w:rsidRPr="00906DA9" w:rsidTr="00906DA9">
        <w:trPr>
          <w:trHeight w:val="567"/>
          <w:jc w:val="center"/>
        </w:trPr>
        <w:tc>
          <w:tcPr>
            <w:tcW w:w="2228"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906DA9">
            <w:pPr>
              <w:spacing w:line="276" w:lineRule="auto"/>
              <w:jc w:val="right"/>
              <w:rPr>
                <w:rFonts w:ascii="Times New Roman" w:eastAsia="SimSun" w:hAnsi="Times New Roman" w:cs="Times New Roman"/>
                <w:b/>
                <w:sz w:val="28"/>
                <w:szCs w:val="28"/>
              </w:rPr>
            </w:pPr>
            <w:r w:rsidRPr="00906DA9">
              <w:rPr>
                <w:rFonts w:ascii="Times New Roman" w:eastAsia="SimSun" w:hAnsi="Times New Roman" w:cs="Times New Roman"/>
                <w:b/>
                <w:sz w:val="28"/>
                <w:szCs w:val="28"/>
              </w:rPr>
              <w:t>Owe Dept.</w:t>
            </w:r>
          </w:p>
        </w:tc>
        <w:tc>
          <w:tcPr>
            <w:tcW w:w="2275"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906DA9">
            <w:pPr>
              <w:spacing w:line="276" w:lineRule="auto"/>
              <w:rPr>
                <w:rFonts w:ascii="Times New Roman" w:eastAsia="SimSun" w:hAnsi="Times New Roman" w:cs="Times New Roman"/>
                <w:b/>
                <w:sz w:val="28"/>
                <w:szCs w:val="28"/>
              </w:rPr>
            </w:pPr>
            <w:r w:rsidRPr="00906DA9">
              <w:rPr>
                <w:rFonts w:ascii="Times New Roman" w:eastAsia="SimSun" w:hAnsi="Times New Roman" w:cs="Times New Roman"/>
                <w:b/>
                <w:sz w:val="28"/>
                <w:szCs w:val="28"/>
              </w:rPr>
              <w:t>WISR</w:t>
            </w:r>
          </w:p>
        </w:tc>
      </w:tr>
      <w:tr w:rsidR="00906DA9" w:rsidRPr="00906DA9" w:rsidTr="00906DA9">
        <w:trPr>
          <w:trHeight w:val="567"/>
          <w:jc w:val="center"/>
        </w:trPr>
        <w:tc>
          <w:tcPr>
            <w:tcW w:w="2228"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906DA9">
            <w:pPr>
              <w:spacing w:line="276" w:lineRule="auto"/>
              <w:jc w:val="right"/>
              <w:rPr>
                <w:rFonts w:ascii="Times New Roman" w:eastAsia="SimSun" w:hAnsi="Times New Roman" w:cs="Times New Roman"/>
                <w:b/>
                <w:sz w:val="28"/>
                <w:szCs w:val="28"/>
              </w:rPr>
            </w:pPr>
            <w:r w:rsidRPr="00906DA9">
              <w:rPr>
                <w:rFonts w:ascii="Times New Roman" w:eastAsia="SimSun" w:hAnsi="Times New Roman" w:cs="Times New Roman"/>
                <w:b/>
                <w:sz w:val="28"/>
                <w:szCs w:val="28"/>
              </w:rPr>
              <w:t>Originator</w:t>
            </w:r>
          </w:p>
        </w:tc>
        <w:tc>
          <w:tcPr>
            <w:tcW w:w="2275"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906DA9">
            <w:pPr>
              <w:spacing w:line="276" w:lineRule="auto"/>
              <w:rPr>
                <w:rFonts w:ascii="Times New Roman" w:eastAsia="SimSun" w:hAnsi="Times New Roman" w:cs="Times New Roman"/>
                <w:b/>
                <w:sz w:val="28"/>
                <w:szCs w:val="28"/>
              </w:rPr>
            </w:pPr>
            <w:r w:rsidRPr="00906DA9">
              <w:rPr>
                <w:rFonts w:ascii="Times New Roman" w:eastAsia="SimSun" w:hAnsi="Times New Roman" w:cs="Times New Roman"/>
                <w:b/>
                <w:sz w:val="28"/>
                <w:szCs w:val="28"/>
              </w:rPr>
              <w:t>Tyler Li</w:t>
            </w:r>
          </w:p>
        </w:tc>
      </w:tr>
      <w:tr w:rsidR="00906DA9" w:rsidRPr="00906DA9" w:rsidTr="00906DA9">
        <w:trPr>
          <w:trHeight w:val="567"/>
          <w:jc w:val="center"/>
        </w:trPr>
        <w:tc>
          <w:tcPr>
            <w:tcW w:w="2228"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906DA9">
            <w:pPr>
              <w:spacing w:line="276" w:lineRule="auto"/>
              <w:jc w:val="right"/>
              <w:rPr>
                <w:rFonts w:ascii="Times New Roman" w:eastAsia="SimSun" w:hAnsi="Times New Roman" w:cs="Times New Roman"/>
                <w:b/>
                <w:sz w:val="28"/>
                <w:szCs w:val="28"/>
              </w:rPr>
            </w:pPr>
            <w:r w:rsidRPr="00906DA9">
              <w:rPr>
                <w:rFonts w:ascii="Times New Roman" w:eastAsia="SimSun" w:hAnsi="Times New Roman" w:cs="Times New Roman"/>
                <w:b/>
                <w:sz w:val="28"/>
                <w:szCs w:val="28"/>
              </w:rPr>
              <w:t xml:space="preserve"> Date</w:t>
            </w:r>
          </w:p>
        </w:tc>
        <w:tc>
          <w:tcPr>
            <w:tcW w:w="2275"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F00F7">
            <w:pPr>
              <w:spacing w:line="276" w:lineRule="auto"/>
              <w:rPr>
                <w:rFonts w:ascii="Times New Roman" w:eastAsia="SimSun" w:hAnsi="Times New Roman" w:cs="Times New Roman"/>
                <w:b/>
                <w:sz w:val="28"/>
                <w:szCs w:val="28"/>
              </w:rPr>
            </w:pPr>
            <w:r w:rsidRPr="00906DA9">
              <w:rPr>
                <w:rFonts w:ascii="Times New Roman" w:eastAsia="SimSun" w:hAnsi="Times New Roman" w:cs="Times New Roman"/>
                <w:b/>
                <w:sz w:val="28"/>
                <w:szCs w:val="28"/>
              </w:rPr>
              <w:t>2016/0</w:t>
            </w:r>
            <w:r w:rsidR="007F00F7">
              <w:rPr>
                <w:rFonts w:ascii="Times New Roman" w:eastAsia="SimSun" w:hAnsi="Times New Roman" w:cs="Times New Roman" w:hint="eastAsia"/>
                <w:b/>
                <w:sz w:val="28"/>
                <w:szCs w:val="28"/>
              </w:rPr>
              <w:t>9</w:t>
            </w:r>
            <w:r w:rsidRPr="00906DA9">
              <w:rPr>
                <w:rFonts w:ascii="Times New Roman" w:eastAsia="SimSun" w:hAnsi="Times New Roman" w:cs="Times New Roman"/>
                <w:b/>
                <w:sz w:val="28"/>
                <w:szCs w:val="28"/>
              </w:rPr>
              <w:t>/1</w:t>
            </w:r>
            <w:r w:rsidR="007F00F7">
              <w:rPr>
                <w:rFonts w:ascii="Times New Roman" w:eastAsia="SimSun" w:hAnsi="Times New Roman" w:cs="Times New Roman" w:hint="eastAsia"/>
                <w:b/>
                <w:sz w:val="28"/>
                <w:szCs w:val="28"/>
              </w:rPr>
              <w:t>2</w:t>
            </w:r>
          </w:p>
        </w:tc>
      </w:tr>
    </w:tbl>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rPr>
          <w:rFonts w:ascii="Times New Roman" w:eastAsia="SimSun" w:hAnsi="Times New Roman" w:cs="Times New Roman"/>
        </w:rPr>
      </w:pPr>
    </w:p>
    <w:p w:rsidR="00906DA9" w:rsidRPr="00906DA9" w:rsidRDefault="00906DA9" w:rsidP="00906DA9">
      <w:pPr>
        <w:keepNext/>
        <w:keepLines/>
        <w:numPr>
          <w:ilvl w:val="0"/>
          <w:numId w:val="1"/>
        </w:numPr>
        <w:spacing w:before="480"/>
        <w:outlineLvl w:val="0"/>
        <w:rPr>
          <w:rFonts w:ascii="Times New Roman" w:eastAsia="SimSun" w:hAnsi="Times New Roman" w:cs="Times New Roman"/>
          <w:b/>
          <w:bCs/>
          <w:color w:val="365F91"/>
          <w:sz w:val="28"/>
          <w:szCs w:val="28"/>
        </w:rPr>
      </w:pPr>
      <w:r w:rsidRPr="00906DA9">
        <w:rPr>
          <w:rFonts w:ascii="Times New Roman" w:eastAsia="SimSun" w:hAnsi="Times New Roman" w:cs="Times New Roman"/>
          <w:b/>
          <w:bCs/>
          <w:color w:val="365F91"/>
          <w:sz w:val="28"/>
          <w:szCs w:val="28"/>
        </w:rPr>
        <w:lastRenderedPageBreak/>
        <w:t>Purpose</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This file is to regular testing methods and record testing result, so that we will have detailed data to confirm whether the design is meet our requirement.</w:t>
      </w:r>
    </w:p>
    <w:p w:rsidR="00906DA9" w:rsidRPr="00906DA9" w:rsidRDefault="00906DA9" w:rsidP="00906DA9">
      <w:pPr>
        <w:keepNext/>
        <w:keepLines/>
        <w:numPr>
          <w:ilvl w:val="0"/>
          <w:numId w:val="1"/>
        </w:numPr>
        <w:spacing w:before="480"/>
        <w:outlineLvl w:val="0"/>
        <w:rPr>
          <w:rFonts w:ascii="Times New Roman" w:eastAsia="SimSun" w:hAnsi="Times New Roman" w:cs="Times New Roman"/>
          <w:b/>
          <w:bCs/>
          <w:color w:val="365F91"/>
          <w:sz w:val="28"/>
          <w:szCs w:val="28"/>
        </w:rPr>
      </w:pPr>
      <w:r w:rsidRPr="00906DA9">
        <w:rPr>
          <w:rFonts w:ascii="Times New Roman" w:eastAsia="SimSun" w:hAnsi="Times New Roman" w:cs="Times New Roman"/>
          <w:b/>
          <w:bCs/>
          <w:color w:val="365F91"/>
          <w:sz w:val="28"/>
          <w:szCs w:val="28"/>
        </w:rPr>
        <w:t>System function block frame</w:t>
      </w:r>
    </w:p>
    <w:p w:rsidR="00906DA9" w:rsidRPr="00906DA9" w:rsidRDefault="00906DA9" w:rsidP="00326183">
      <w:pPr>
        <w:jc w:val="center"/>
        <w:rPr>
          <w:rFonts w:ascii="Times New Roman" w:hAnsi="Times New Roman" w:cs="Times New Roman"/>
        </w:rPr>
      </w:pPr>
      <w:r w:rsidRPr="00906DA9">
        <w:rPr>
          <w:rFonts w:ascii="Times New Roman" w:hAnsi="Times New Roman" w:cs="Times New Roman"/>
        </w:rPr>
        <w:object w:dxaOrig="8220"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08.5pt" o:ole="">
            <v:imagedata r:id="rId7" o:title=""/>
          </v:shape>
          <o:OLEObject Type="Embed" ProgID="Visio.Drawing.11" ShapeID="_x0000_i1025" DrawAspect="Content" ObjectID="_1535228880" r:id="rId8"/>
        </w:object>
      </w:r>
      <w:proofErr w:type="gramStart"/>
      <w:r w:rsidR="00326183" w:rsidRPr="00906DA9">
        <w:rPr>
          <w:rFonts w:ascii="Times New Roman" w:hAnsi="Times New Roman" w:cs="Times New Roman"/>
        </w:rPr>
        <w:t>Figur</w:t>
      </w:r>
      <w:r w:rsidR="00326183">
        <w:rPr>
          <w:rFonts w:ascii="Times New Roman" w:hAnsi="Times New Roman" w:cs="Times New Roman"/>
        </w:rPr>
        <w:t>e</w:t>
      </w:r>
      <w:r w:rsidRPr="00906DA9">
        <w:rPr>
          <w:rFonts w:ascii="Times New Roman" w:hAnsi="Times New Roman" w:cs="Times New Roman"/>
        </w:rPr>
        <w:t xml:space="preserve"> 1.</w:t>
      </w:r>
      <w:proofErr w:type="gramEnd"/>
      <w:r w:rsidRPr="00906DA9">
        <w:rPr>
          <w:rFonts w:ascii="Times New Roman" w:hAnsi="Times New Roman" w:cs="Times New Roman"/>
        </w:rPr>
        <w:t xml:space="preserve"> System Block Chart</w:t>
      </w:r>
    </w:p>
    <w:p w:rsidR="00906DA9" w:rsidRPr="00906DA9" w:rsidRDefault="00906DA9" w:rsidP="00906DA9">
      <w:pPr>
        <w:keepNext/>
        <w:keepLines/>
        <w:numPr>
          <w:ilvl w:val="0"/>
          <w:numId w:val="1"/>
        </w:numPr>
        <w:spacing w:before="480"/>
        <w:outlineLvl w:val="0"/>
        <w:rPr>
          <w:rFonts w:ascii="Times New Roman" w:eastAsia="SimSun" w:hAnsi="Times New Roman" w:cs="Times New Roman"/>
          <w:b/>
          <w:bCs/>
          <w:color w:val="365F91"/>
          <w:sz w:val="28"/>
          <w:szCs w:val="28"/>
        </w:rPr>
      </w:pPr>
      <w:r w:rsidRPr="00906DA9">
        <w:rPr>
          <w:rFonts w:ascii="Times New Roman" w:eastAsia="SimSun" w:hAnsi="Times New Roman" w:cs="Times New Roman"/>
          <w:b/>
          <w:bCs/>
          <w:color w:val="365F91"/>
          <w:sz w:val="28"/>
          <w:szCs w:val="28"/>
        </w:rPr>
        <w:t>Testing Devices</w:t>
      </w:r>
    </w:p>
    <w:tbl>
      <w:tblPr>
        <w:tblStyle w:val="a3"/>
        <w:tblW w:w="0" w:type="auto"/>
        <w:tblInd w:w="180" w:type="dxa"/>
        <w:tblLook w:val="04A0" w:firstRow="1" w:lastRow="0" w:firstColumn="1" w:lastColumn="0" w:noHBand="0" w:noVBand="1"/>
      </w:tblPr>
      <w:tblGrid>
        <w:gridCol w:w="2812"/>
        <w:gridCol w:w="2803"/>
        <w:gridCol w:w="2727"/>
      </w:tblGrid>
      <w:tr w:rsidR="00906DA9" w:rsidRPr="00906DA9" w:rsidTr="00906DA9">
        <w:tc>
          <w:tcPr>
            <w:tcW w:w="2952"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906DA9">
            <w:pP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DC Source</w:t>
            </w: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r>
      <w:tr w:rsidR="00906DA9" w:rsidRPr="00906DA9" w:rsidTr="00906DA9">
        <w:tc>
          <w:tcPr>
            <w:tcW w:w="2952"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906DA9">
            <w:pP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research grade EMG machine</w:t>
            </w:r>
          </w:p>
        </w:tc>
        <w:tc>
          <w:tcPr>
            <w:tcW w:w="2952"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906DA9">
            <w:pPr>
              <w:rPr>
                <w:rFonts w:ascii="Times New Roman" w:eastAsiaTheme="minorEastAsia" w:hAnsi="Times New Roman"/>
                <w:kern w:val="2"/>
                <w:sz w:val="21"/>
                <w:szCs w:val="22"/>
              </w:rPr>
            </w:pPr>
            <w:proofErr w:type="spellStart"/>
            <w:r w:rsidRPr="00906DA9">
              <w:rPr>
                <w:rFonts w:ascii="Times New Roman" w:eastAsiaTheme="minorEastAsia" w:hAnsi="Times New Roman"/>
                <w:kern w:val="2"/>
                <w:sz w:val="21"/>
                <w:szCs w:val="22"/>
              </w:rPr>
              <w:t>Biosemi</w:t>
            </w:r>
            <w:proofErr w:type="spellEnd"/>
            <w:r w:rsidRPr="00906DA9">
              <w:rPr>
                <w:rFonts w:ascii="Times New Roman" w:eastAsiaTheme="minorEastAsia" w:hAnsi="Times New Roman"/>
                <w:kern w:val="2"/>
                <w:sz w:val="21"/>
                <w:szCs w:val="22"/>
              </w:rPr>
              <w:t xml:space="preserve"> </w:t>
            </w:r>
            <w:proofErr w:type="spellStart"/>
            <w:r w:rsidRPr="00906DA9">
              <w:rPr>
                <w:rFonts w:ascii="Times New Roman" w:eastAsiaTheme="minorEastAsia" w:hAnsi="Times New Roman"/>
                <w:kern w:val="2"/>
                <w:sz w:val="21"/>
                <w:szCs w:val="22"/>
              </w:rPr>
              <w:t>ActiveTwo</w:t>
            </w:r>
            <w:proofErr w:type="spellEnd"/>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r>
      <w:tr w:rsidR="00906DA9" w:rsidRPr="00906DA9" w:rsidTr="00906DA9">
        <w:tc>
          <w:tcPr>
            <w:tcW w:w="2952"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906DA9">
            <w:pP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oscilloscope</w:t>
            </w: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r>
      <w:tr w:rsidR="00906DA9" w:rsidRPr="00906DA9" w:rsidTr="00906DA9">
        <w:tc>
          <w:tcPr>
            <w:tcW w:w="2952"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906DA9">
            <w:pP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electrical loader</w:t>
            </w: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r>
      <w:tr w:rsidR="00906DA9" w:rsidRPr="00906DA9" w:rsidTr="00906DA9">
        <w:tc>
          <w:tcPr>
            <w:tcW w:w="2952"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906DA9">
            <w:pP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signal generator</w:t>
            </w: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r>
      <w:tr w:rsidR="00906DA9" w:rsidRPr="00906DA9" w:rsidTr="00906DA9">
        <w:tc>
          <w:tcPr>
            <w:tcW w:w="2952"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906DA9">
            <w:pP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Computer</w:t>
            </w: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r>
      <w:tr w:rsidR="00906DA9" w:rsidRPr="00906DA9" w:rsidTr="00906DA9">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r>
      <w:tr w:rsidR="00906DA9" w:rsidRPr="00906DA9" w:rsidTr="00906DA9">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c>
          <w:tcPr>
            <w:tcW w:w="2952" w:type="dxa"/>
            <w:tcBorders>
              <w:top w:val="single" w:sz="4" w:space="0" w:color="000000"/>
              <w:left w:val="single" w:sz="4" w:space="0" w:color="000000"/>
              <w:bottom w:val="single" w:sz="4" w:space="0" w:color="000000"/>
              <w:right w:val="single" w:sz="4" w:space="0" w:color="000000"/>
            </w:tcBorders>
          </w:tcPr>
          <w:p w:rsidR="00906DA9" w:rsidRPr="00906DA9" w:rsidRDefault="00906DA9" w:rsidP="00906DA9">
            <w:pPr>
              <w:rPr>
                <w:rFonts w:ascii="Times New Roman" w:eastAsiaTheme="minorEastAsia" w:hAnsi="Times New Roman"/>
                <w:kern w:val="2"/>
                <w:sz w:val="21"/>
                <w:szCs w:val="22"/>
              </w:rPr>
            </w:pPr>
          </w:p>
        </w:tc>
      </w:tr>
    </w:tbl>
    <w:p w:rsidR="00906DA9" w:rsidRPr="00906DA9" w:rsidRDefault="00906DA9" w:rsidP="00906DA9">
      <w:pPr>
        <w:rPr>
          <w:rFonts w:ascii="Times New Roman" w:hAnsi="Times New Roman" w:cs="Times New Roman"/>
        </w:rPr>
      </w:pPr>
    </w:p>
    <w:p w:rsidR="00906DA9" w:rsidRPr="00906DA9" w:rsidRDefault="00906DA9" w:rsidP="00906DA9">
      <w:pPr>
        <w:keepNext/>
        <w:keepLines/>
        <w:numPr>
          <w:ilvl w:val="0"/>
          <w:numId w:val="1"/>
        </w:numPr>
        <w:spacing w:before="480"/>
        <w:outlineLvl w:val="0"/>
        <w:rPr>
          <w:rFonts w:ascii="Times New Roman" w:eastAsia="SimSun" w:hAnsi="Times New Roman" w:cs="Times New Roman"/>
          <w:b/>
          <w:bCs/>
          <w:color w:val="365F91"/>
          <w:sz w:val="28"/>
          <w:szCs w:val="28"/>
        </w:rPr>
      </w:pPr>
      <w:r w:rsidRPr="00906DA9">
        <w:rPr>
          <w:rFonts w:ascii="Times New Roman" w:eastAsia="SimSun" w:hAnsi="Times New Roman" w:cs="Times New Roman"/>
          <w:b/>
          <w:bCs/>
          <w:color w:val="365F91"/>
          <w:sz w:val="28"/>
          <w:szCs w:val="28"/>
        </w:rPr>
        <w:t>Functions &amp; Testing Methods</w:t>
      </w:r>
    </w:p>
    <w:p w:rsidR="00906DA9" w:rsidRPr="00760608" w:rsidRDefault="00906DA9" w:rsidP="00326183">
      <w:pPr>
        <w:pStyle w:val="2"/>
        <w:ind w:left="567" w:hanging="425"/>
        <w:rPr>
          <w:rFonts w:ascii="Times New Roman" w:hAnsi="Times New Roman"/>
          <w:sz w:val="24"/>
          <w:szCs w:val="24"/>
        </w:rPr>
      </w:pPr>
      <w:r w:rsidRPr="00760608">
        <w:rPr>
          <w:rFonts w:ascii="Times New Roman" w:hAnsi="Times New Roman"/>
          <w:sz w:val="24"/>
          <w:szCs w:val="24"/>
        </w:rPr>
        <w:t>Power supply</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In this design, we have to supply 3 different voltages for the system, that is DVDD (+3.3V) for digital ICs power consumption, AVDD (+2.5V) and AVSS (-2.5V) as a voltage reference for ADC. </w:t>
      </w:r>
      <w:r w:rsidRPr="00906DA9">
        <w:rPr>
          <w:rFonts w:ascii="Times New Roman" w:hAnsi="Times New Roman" w:cs="Times New Roman"/>
        </w:rPr>
        <w:lastRenderedPageBreak/>
        <w:t>So, we will test them in different ways.</w:t>
      </w:r>
    </w:p>
    <w:p w:rsidR="00906DA9" w:rsidRPr="00906DA9" w:rsidRDefault="00906DA9" w:rsidP="00760608">
      <w:pPr>
        <w:pStyle w:val="3"/>
        <w:ind w:firstLineChars="49" w:firstLine="118"/>
        <w:rPr>
          <w:rFonts w:ascii="Times New Roman" w:hAnsi="Times New Roman" w:cs="Times New Roman"/>
          <w:sz w:val="24"/>
          <w:szCs w:val="24"/>
        </w:rPr>
      </w:pPr>
      <w:r w:rsidRPr="00906DA9">
        <w:rPr>
          <w:rFonts w:ascii="Times New Roman" w:hAnsi="Times New Roman" w:cs="Times New Roman"/>
          <w:sz w:val="24"/>
          <w:szCs w:val="24"/>
        </w:rPr>
        <w:t>4.1.1 DVDD testing</w:t>
      </w:r>
    </w:p>
    <w:p w:rsidR="00906DA9" w:rsidRPr="00906DA9" w:rsidRDefault="00906DA9" w:rsidP="00760608">
      <w:pPr>
        <w:jc w:val="center"/>
        <w:rPr>
          <w:rFonts w:ascii="Times New Roman" w:hAnsi="Times New Roman" w:cs="Times New Roman"/>
        </w:rPr>
      </w:pPr>
      <w:r w:rsidRPr="00906DA9">
        <w:rPr>
          <w:rFonts w:ascii="Times New Roman" w:hAnsi="Times New Roman" w:cs="Times New Roman"/>
          <w:noProof/>
        </w:rPr>
        <w:drawing>
          <wp:inline distT="0" distB="0" distL="0" distR="0" wp14:anchorId="11CBDCCA" wp14:editId="54E1E8C1">
            <wp:extent cx="5486400" cy="1763395"/>
            <wp:effectExtent l="0" t="0" r="0" b="825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63395"/>
                    </a:xfrm>
                    <a:prstGeom prst="rect">
                      <a:avLst/>
                    </a:prstGeom>
                    <a:noFill/>
                    <a:ln>
                      <a:noFill/>
                    </a:ln>
                  </pic:spPr>
                </pic:pic>
              </a:graphicData>
            </a:graphic>
          </wp:inline>
        </w:drawing>
      </w:r>
    </w:p>
    <w:p w:rsidR="00906DA9" w:rsidRPr="00906DA9" w:rsidRDefault="00906DA9" w:rsidP="00760608">
      <w:pPr>
        <w:spacing w:before="100" w:beforeAutospacing="1" w:after="100" w:afterAutospacing="1" w:line="360" w:lineRule="auto"/>
        <w:jc w:val="center"/>
        <w:rPr>
          <w:rFonts w:ascii="Times New Roman" w:hAnsi="Times New Roman" w:cs="Times New Roman"/>
        </w:rPr>
      </w:pPr>
      <w:proofErr w:type="gramStart"/>
      <w:r w:rsidRPr="00906DA9">
        <w:rPr>
          <w:rFonts w:ascii="Times New Roman" w:hAnsi="Times New Roman" w:cs="Times New Roman"/>
        </w:rPr>
        <w:t>Figure 2.</w:t>
      </w:r>
      <w:proofErr w:type="gramEnd"/>
      <w:r w:rsidRPr="00906DA9">
        <w:rPr>
          <w:rFonts w:ascii="Times New Roman" w:hAnsi="Times New Roman" w:cs="Times New Roman"/>
        </w:rPr>
        <w:t xml:space="preserve"> The Schematic chart of DVDD</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As the main power supply net, DVDD must be clear and stable. So, we need to test its output characteristics under different inputs condition. Before testing the function block, we need to confirm the diode D9 forwards voltage drop is under control. Since the detailed name of D9 is unknown, so we have to keep it to the last.</w:t>
      </w:r>
    </w:p>
    <w:p w:rsidR="00906DA9" w:rsidRPr="00906DA9" w:rsidRDefault="00906DA9" w:rsidP="00760608">
      <w:pPr>
        <w:pStyle w:val="3"/>
        <w:ind w:firstLineChars="49" w:firstLine="118"/>
        <w:rPr>
          <w:rFonts w:ascii="Times New Roman" w:hAnsi="Times New Roman" w:cs="Times New Roman"/>
          <w:sz w:val="24"/>
          <w:szCs w:val="24"/>
        </w:rPr>
      </w:pPr>
      <w:r w:rsidRPr="00906DA9">
        <w:rPr>
          <w:rFonts w:ascii="Times New Roman" w:hAnsi="Times New Roman" w:cs="Times New Roman"/>
          <w:sz w:val="24"/>
          <w:szCs w:val="24"/>
        </w:rPr>
        <w:t>4.1.1.1 Static Characteristic</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At the beginning, we use DC power supply to generate DC voltage at </w:t>
      </w:r>
      <w:proofErr w:type="gramStart"/>
      <w:r w:rsidRPr="00906DA9">
        <w:rPr>
          <w:rFonts w:ascii="Times New Roman" w:hAnsi="Times New Roman" w:cs="Times New Roman"/>
        </w:rPr>
        <w:t>A</w:t>
      </w:r>
      <w:proofErr w:type="gramEnd"/>
      <w:r w:rsidRPr="00906DA9">
        <w:rPr>
          <w:rFonts w:ascii="Times New Roman" w:hAnsi="Times New Roman" w:cs="Times New Roman"/>
        </w:rPr>
        <w:t xml:space="preserve"> point (showed in Figure 2), connect “3V Enable” to the signal generator, so that we can control the LP5907, connect B point to the electrical Loader, set the electrical loader in resistor model. The max current consumption of each digital functional circuit is recorded as follows: (assume the max current consumption of power supply circuit is 1mA as those ICs’ current consumption are at μA level.)</w:t>
      </w:r>
    </w:p>
    <w:p w:rsidR="00906DA9" w:rsidRPr="00906DA9" w:rsidRDefault="00906DA9" w:rsidP="00760608">
      <w:pPr>
        <w:spacing w:before="100" w:beforeAutospacing="1" w:after="100" w:afterAutospacing="1" w:line="360" w:lineRule="auto"/>
        <w:jc w:val="center"/>
        <w:rPr>
          <w:rFonts w:ascii="Times New Roman" w:hAnsi="Times New Roman" w:cs="Times New Roman"/>
        </w:rPr>
      </w:pPr>
      <w:r w:rsidRPr="00906DA9">
        <w:rPr>
          <w:rFonts w:ascii="Times New Roman" w:hAnsi="Times New Roman" w:cs="Times New Roman"/>
        </w:rPr>
        <w:t xml:space="preserve">Table 1: Current Consumption of each </w:t>
      </w:r>
      <w:proofErr w:type="gramStart"/>
      <w:r w:rsidRPr="00906DA9">
        <w:rPr>
          <w:rFonts w:ascii="Times New Roman" w:hAnsi="Times New Roman" w:cs="Times New Roman"/>
        </w:rPr>
        <w:t>ICs</w:t>
      </w:r>
      <w:proofErr w:type="gramEnd"/>
    </w:p>
    <w:tbl>
      <w:tblPr>
        <w:tblStyle w:val="a3"/>
        <w:tblW w:w="0" w:type="auto"/>
        <w:tblLook w:val="04A0" w:firstRow="1" w:lastRow="0" w:firstColumn="1" w:lastColumn="0" w:noHBand="0" w:noVBand="1"/>
      </w:tblPr>
      <w:tblGrid>
        <w:gridCol w:w="2069"/>
        <w:gridCol w:w="1141"/>
        <w:gridCol w:w="1246"/>
        <w:gridCol w:w="1211"/>
        <w:gridCol w:w="2855"/>
      </w:tblGrid>
      <w:tr w:rsidR="00906DA9" w:rsidRPr="00906DA9" w:rsidTr="00760608">
        <w:tc>
          <w:tcPr>
            <w:tcW w:w="207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IC/module</w:t>
            </w:r>
          </w:p>
        </w:tc>
        <w:tc>
          <w:tcPr>
            <w:tcW w:w="1157"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Min (mA)</w:t>
            </w:r>
          </w:p>
        </w:tc>
        <w:tc>
          <w:tcPr>
            <w:tcW w:w="126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Type (mA)</w:t>
            </w:r>
          </w:p>
        </w:tc>
        <w:tc>
          <w:tcPr>
            <w:tcW w:w="123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Max (mA)</w:t>
            </w:r>
          </w:p>
        </w:tc>
        <w:tc>
          <w:tcPr>
            <w:tcW w:w="289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supplement</w:t>
            </w:r>
          </w:p>
        </w:tc>
      </w:tr>
      <w:tr w:rsidR="00906DA9" w:rsidRPr="00906DA9" w:rsidTr="00760608">
        <w:tc>
          <w:tcPr>
            <w:tcW w:w="207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RFDUINO MODULE</w:t>
            </w:r>
          </w:p>
        </w:tc>
        <w:tc>
          <w:tcPr>
            <w:tcW w:w="1157"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w:t>
            </w:r>
          </w:p>
        </w:tc>
        <w:tc>
          <w:tcPr>
            <w:tcW w:w="126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16</w:t>
            </w:r>
          </w:p>
        </w:tc>
        <w:tc>
          <w:tcPr>
            <w:tcW w:w="123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w:t>
            </w:r>
          </w:p>
        </w:tc>
        <w:tc>
          <w:tcPr>
            <w:tcW w:w="289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Transmit 12mA ARM running 4mA</w:t>
            </w:r>
          </w:p>
        </w:tc>
      </w:tr>
      <w:tr w:rsidR="00906DA9" w:rsidRPr="00906DA9" w:rsidTr="00760608">
        <w:tc>
          <w:tcPr>
            <w:tcW w:w="207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PIC32MX250128B</w:t>
            </w:r>
          </w:p>
        </w:tc>
        <w:tc>
          <w:tcPr>
            <w:tcW w:w="1157"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w:t>
            </w:r>
          </w:p>
        </w:tc>
        <w:tc>
          <w:tcPr>
            <w:tcW w:w="126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20</w:t>
            </w:r>
          </w:p>
        </w:tc>
        <w:tc>
          <w:tcPr>
            <w:tcW w:w="123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30</w:t>
            </w:r>
          </w:p>
        </w:tc>
        <w:tc>
          <w:tcPr>
            <w:tcW w:w="289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At 40MHz, not include IO output current.</w:t>
            </w:r>
          </w:p>
        </w:tc>
      </w:tr>
      <w:tr w:rsidR="00906DA9" w:rsidRPr="00906DA9" w:rsidTr="00760608">
        <w:tc>
          <w:tcPr>
            <w:tcW w:w="207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AD1299</w:t>
            </w:r>
          </w:p>
        </w:tc>
        <w:tc>
          <w:tcPr>
            <w:tcW w:w="1157"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w:t>
            </w:r>
          </w:p>
        </w:tc>
        <w:tc>
          <w:tcPr>
            <w:tcW w:w="126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8.14</w:t>
            </w:r>
          </w:p>
        </w:tc>
        <w:tc>
          <w:tcPr>
            <w:tcW w:w="123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w:t>
            </w:r>
          </w:p>
        </w:tc>
        <w:tc>
          <w:tcPr>
            <w:tcW w:w="289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AVDD needs 7.14mA when AVDD-AVSS=5V                    DVDD needs 1mA at normal mode</w:t>
            </w:r>
          </w:p>
        </w:tc>
      </w:tr>
      <w:tr w:rsidR="00906DA9" w:rsidRPr="00906DA9" w:rsidTr="00760608">
        <w:tc>
          <w:tcPr>
            <w:tcW w:w="207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SD CARD</w:t>
            </w:r>
          </w:p>
        </w:tc>
        <w:tc>
          <w:tcPr>
            <w:tcW w:w="1157" w:type="dxa"/>
            <w:tcBorders>
              <w:top w:val="single" w:sz="4" w:space="0" w:color="000000"/>
              <w:left w:val="single" w:sz="4" w:space="0" w:color="000000"/>
              <w:bottom w:val="single" w:sz="4" w:space="0" w:color="000000"/>
              <w:right w:val="single" w:sz="4" w:space="0" w:color="000000"/>
            </w:tcBorders>
            <w:vAlign w:val="center"/>
          </w:tcPr>
          <w:p w:rsidR="00906DA9" w:rsidRPr="00906DA9" w:rsidRDefault="00906DA9" w:rsidP="00760608">
            <w:pPr>
              <w:jc w:val="center"/>
              <w:rPr>
                <w:rFonts w:ascii="Times New Roman" w:eastAsiaTheme="minorEastAsia" w:hAnsi="Times New Roman"/>
                <w:kern w:val="2"/>
                <w:sz w:val="21"/>
                <w:szCs w:val="22"/>
              </w:rPr>
            </w:pPr>
          </w:p>
        </w:tc>
        <w:tc>
          <w:tcPr>
            <w:tcW w:w="126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30mA</w:t>
            </w:r>
          </w:p>
        </w:tc>
        <w:tc>
          <w:tcPr>
            <w:tcW w:w="1230" w:type="dxa"/>
            <w:tcBorders>
              <w:top w:val="single" w:sz="4" w:space="0" w:color="000000"/>
              <w:left w:val="single" w:sz="4" w:space="0" w:color="000000"/>
              <w:bottom w:val="single" w:sz="4" w:space="0" w:color="000000"/>
              <w:right w:val="single" w:sz="4" w:space="0" w:color="000000"/>
            </w:tcBorders>
            <w:vAlign w:val="center"/>
          </w:tcPr>
          <w:p w:rsidR="00906DA9" w:rsidRPr="00906DA9" w:rsidRDefault="00906DA9" w:rsidP="00760608">
            <w:pPr>
              <w:jc w:val="center"/>
              <w:rPr>
                <w:rFonts w:ascii="Times New Roman" w:eastAsiaTheme="minorEastAsia" w:hAnsi="Times New Roman"/>
                <w:kern w:val="2"/>
                <w:sz w:val="21"/>
                <w:szCs w:val="22"/>
              </w:rPr>
            </w:pPr>
          </w:p>
        </w:tc>
        <w:tc>
          <w:tcPr>
            <w:tcW w:w="289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Comes from internet. Need confirm.</w:t>
            </w:r>
          </w:p>
        </w:tc>
      </w:tr>
      <w:tr w:rsidR="00906DA9" w:rsidRPr="00906DA9" w:rsidTr="00760608">
        <w:tc>
          <w:tcPr>
            <w:tcW w:w="2070"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lastRenderedPageBreak/>
              <w:t>ACCELEROMETER</w:t>
            </w:r>
          </w:p>
        </w:tc>
        <w:tc>
          <w:tcPr>
            <w:tcW w:w="1157" w:type="dxa"/>
            <w:tcBorders>
              <w:top w:val="single" w:sz="4" w:space="0" w:color="000000"/>
              <w:left w:val="single" w:sz="4" w:space="0" w:color="000000"/>
              <w:bottom w:val="single" w:sz="4" w:space="0" w:color="000000"/>
              <w:right w:val="single" w:sz="4" w:space="0" w:color="000000"/>
            </w:tcBorders>
            <w:vAlign w:val="center"/>
          </w:tcPr>
          <w:p w:rsidR="00906DA9" w:rsidRPr="00906DA9" w:rsidRDefault="00906DA9" w:rsidP="00760608">
            <w:pPr>
              <w:jc w:val="center"/>
              <w:rPr>
                <w:rFonts w:ascii="Times New Roman" w:eastAsiaTheme="minorEastAsia" w:hAnsi="Times New Roman"/>
                <w:kern w:val="2"/>
                <w:sz w:val="21"/>
                <w:szCs w:val="22"/>
              </w:rPr>
            </w:pPr>
          </w:p>
        </w:tc>
        <w:tc>
          <w:tcPr>
            <w:tcW w:w="1263" w:type="dxa"/>
            <w:tcBorders>
              <w:top w:val="single" w:sz="4" w:space="0" w:color="000000"/>
              <w:left w:val="single" w:sz="4" w:space="0" w:color="000000"/>
              <w:bottom w:val="single" w:sz="4" w:space="0" w:color="000000"/>
              <w:right w:val="single" w:sz="4" w:space="0" w:color="000000"/>
            </w:tcBorders>
            <w:vAlign w:val="center"/>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0.011</w:t>
            </w:r>
          </w:p>
        </w:tc>
        <w:tc>
          <w:tcPr>
            <w:tcW w:w="1230" w:type="dxa"/>
            <w:tcBorders>
              <w:top w:val="single" w:sz="4" w:space="0" w:color="000000"/>
              <w:left w:val="single" w:sz="4" w:space="0" w:color="000000"/>
              <w:bottom w:val="single" w:sz="4" w:space="0" w:color="000000"/>
              <w:right w:val="single" w:sz="4" w:space="0" w:color="000000"/>
            </w:tcBorders>
            <w:vAlign w:val="center"/>
          </w:tcPr>
          <w:p w:rsidR="00906DA9" w:rsidRPr="00906DA9" w:rsidRDefault="00906DA9" w:rsidP="00760608">
            <w:pPr>
              <w:jc w:val="center"/>
              <w:rPr>
                <w:rFonts w:ascii="Times New Roman" w:eastAsiaTheme="minorEastAsia" w:hAnsi="Times New Roman"/>
                <w:kern w:val="2"/>
                <w:sz w:val="21"/>
                <w:szCs w:val="22"/>
              </w:rPr>
            </w:pPr>
          </w:p>
        </w:tc>
        <w:tc>
          <w:tcPr>
            <w:tcW w:w="2893" w:type="dxa"/>
            <w:tcBorders>
              <w:top w:val="single" w:sz="4" w:space="0" w:color="000000"/>
              <w:left w:val="single" w:sz="4" w:space="0" w:color="000000"/>
              <w:bottom w:val="single" w:sz="4" w:space="0" w:color="000000"/>
              <w:right w:val="single" w:sz="4" w:space="0" w:color="000000"/>
            </w:tcBorders>
            <w:vAlign w:val="center"/>
          </w:tcPr>
          <w:p w:rsidR="00906DA9" w:rsidRPr="00906DA9" w:rsidRDefault="00906DA9" w:rsidP="00760608">
            <w:pPr>
              <w:jc w:val="center"/>
              <w:rPr>
                <w:rFonts w:ascii="Times New Roman" w:eastAsiaTheme="minorEastAsia" w:hAnsi="Times New Roman"/>
                <w:kern w:val="2"/>
                <w:sz w:val="21"/>
                <w:szCs w:val="22"/>
              </w:rPr>
            </w:pPr>
          </w:p>
        </w:tc>
      </w:tr>
    </w:tbl>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So, the DVDD should at least supply 74mA current. We need set it more than 100 mA as conservative estimate. Since the DVDD voltage is 3.3V, we need set the electrical loader’s resistance to 33 ohm.</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The input voltage = Battery voltage – Diode forwards voltage drop, </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For a cell battery, its rating voltage is 3.7V, usually 3.1V~4.2V (depend on the kind of battery). </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For a regular silicon diode, voltage drop will be 0.7V as typical. </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So, the A point voltage range will be 2.4V ~3.5V.</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Record the data:</w:t>
      </w:r>
    </w:p>
    <w:p w:rsidR="00906DA9" w:rsidRPr="00906DA9" w:rsidRDefault="00906DA9" w:rsidP="00760608">
      <w:pPr>
        <w:spacing w:before="100" w:beforeAutospacing="1" w:after="100" w:afterAutospacing="1"/>
        <w:jc w:val="center"/>
        <w:rPr>
          <w:rFonts w:ascii="Times New Roman" w:hAnsi="Times New Roman" w:cs="Times New Roman"/>
        </w:rPr>
      </w:pPr>
      <w:proofErr w:type="gramStart"/>
      <w:r w:rsidRPr="00906DA9">
        <w:rPr>
          <w:rFonts w:ascii="Times New Roman" w:hAnsi="Times New Roman" w:cs="Times New Roman"/>
        </w:rPr>
        <w:t>Table 2.</w:t>
      </w:r>
      <w:proofErr w:type="gramEnd"/>
      <w:r w:rsidRPr="00906DA9">
        <w:rPr>
          <w:rFonts w:ascii="Times New Roman" w:hAnsi="Times New Roman" w:cs="Times New Roman"/>
        </w:rPr>
        <w:t xml:space="preserve"> Output of DVDD under different DC input condition</w:t>
      </w:r>
    </w:p>
    <w:tbl>
      <w:tblPr>
        <w:tblStyle w:val="a3"/>
        <w:tblW w:w="0" w:type="auto"/>
        <w:tblLook w:val="04A0" w:firstRow="1" w:lastRow="0" w:firstColumn="1" w:lastColumn="0" w:noHBand="0" w:noVBand="1"/>
        <w:tblPrChange w:id="0" w:author="admin" w:date="2016-09-12T23:37:00Z">
          <w:tblPr>
            <w:tblStyle w:val="a3"/>
            <w:tblW w:w="0" w:type="auto"/>
            <w:tblLook w:val="04A0" w:firstRow="1" w:lastRow="0" w:firstColumn="1" w:lastColumn="0" w:noHBand="0" w:noVBand="1"/>
          </w:tblPr>
        </w:tblPrChange>
      </w:tblPr>
      <w:tblGrid>
        <w:gridCol w:w="2841"/>
        <w:gridCol w:w="2840"/>
        <w:gridCol w:w="2841"/>
        <w:tblGridChange w:id="1">
          <w:tblGrid>
            <w:gridCol w:w="2841"/>
            <w:gridCol w:w="2840"/>
            <w:gridCol w:w="2841"/>
          </w:tblGrid>
        </w:tblGridChange>
      </w:tblGrid>
      <w:tr w:rsidR="00906DA9" w:rsidRPr="00906DA9" w:rsidTr="007F00F7">
        <w:tc>
          <w:tcPr>
            <w:tcW w:w="2841" w:type="dxa"/>
            <w:tcBorders>
              <w:top w:val="single" w:sz="4" w:space="0" w:color="000000"/>
              <w:left w:val="single" w:sz="4" w:space="0" w:color="000000"/>
              <w:bottom w:val="single" w:sz="4" w:space="0" w:color="000000"/>
              <w:right w:val="single" w:sz="4" w:space="0" w:color="000000"/>
            </w:tcBorders>
            <w:vAlign w:val="center"/>
            <w:hideMark/>
            <w:tcPrChange w:id="2" w:author="admin" w:date="2016-09-12T23:37:00Z">
              <w:tcPr>
                <w:tcW w:w="295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Input voltage (V)</w:t>
            </w:r>
          </w:p>
        </w:tc>
        <w:tc>
          <w:tcPr>
            <w:tcW w:w="2840" w:type="dxa"/>
            <w:tcBorders>
              <w:top w:val="single" w:sz="4" w:space="0" w:color="000000"/>
              <w:left w:val="single" w:sz="4" w:space="0" w:color="000000"/>
              <w:bottom w:val="single" w:sz="4" w:space="0" w:color="000000"/>
              <w:right w:val="single" w:sz="4" w:space="0" w:color="000000"/>
            </w:tcBorders>
            <w:vAlign w:val="center"/>
            <w:hideMark/>
            <w:tcPrChange w:id="3" w:author="admin" w:date="2016-09-12T23:37:00Z">
              <w:tcPr>
                <w:tcW w:w="295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Output voltage (V)</w:t>
            </w:r>
          </w:p>
        </w:tc>
        <w:tc>
          <w:tcPr>
            <w:tcW w:w="2841" w:type="dxa"/>
            <w:tcBorders>
              <w:top w:val="single" w:sz="4" w:space="0" w:color="000000"/>
              <w:left w:val="single" w:sz="4" w:space="0" w:color="000000"/>
              <w:bottom w:val="single" w:sz="4" w:space="0" w:color="000000"/>
              <w:right w:val="single" w:sz="4" w:space="0" w:color="000000"/>
            </w:tcBorders>
            <w:vAlign w:val="center"/>
            <w:hideMark/>
            <w:tcPrChange w:id="4" w:author="admin" w:date="2016-09-12T23:37:00Z">
              <w:tcPr>
                <w:tcW w:w="295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Current (mA)</w:t>
            </w:r>
          </w:p>
        </w:tc>
      </w:tr>
      <w:tr w:rsidR="00906DA9" w:rsidRPr="00906DA9" w:rsidDel="007F00F7" w:rsidTr="007F00F7">
        <w:trPr>
          <w:del w:id="5" w:author="admin" w:date="2016-09-12T23:37:00Z"/>
        </w:trPr>
        <w:tc>
          <w:tcPr>
            <w:tcW w:w="2841" w:type="dxa"/>
            <w:tcBorders>
              <w:top w:val="single" w:sz="4" w:space="0" w:color="000000"/>
              <w:left w:val="single" w:sz="4" w:space="0" w:color="000000"/>
              <w:bottom w:val="single" w:sz="4" w:space="0" w:color="000000"/>
              <w:right w:val="single" w:sz="4" w:space="0" w:color="000000"/>
            </w:tcBorders>
            <w:vAlign w:val="center"/>
            <w:hideMark/>
            <w:tcPrChange w:id="6" w:author="admin" w:date="2016-09-12T23:37:00Z">
              <w:tcPr>
                <w:tcW w:w="295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jc w:val="center"/>
              <w:rPr>
                <w:del w:id="7" w:author="admin" w:date="2016-09-12T23:37:00Z"/>
                <w:rFonts w:ascii="Times New Roman" w:eastAsiaTheme="minorEastAsia" w:hAnsi="Times New Roman"/>
                <w:kern w:val="2"/>
                <w:sz w:val="21"/>
                <w:szCs w:val="22"/>
              </w:rPr>
            </w:pPr>
            <w:del w:id="8" w:author="admin" w:date="2016-09-12T23:37:00Z">
              <w:r w:rsidRPr="00906DA9" w:rsidDel="007F00F7">
                <w:rPr>
                  <w:rFonts w:ascii="Times New Roman" w:eastAsiaTheme="minorEastAsia" w:hAnsi="Times New Roman"/>
                  <w:kern w:val="2"/>
                  <w:sz w:val="21"/>
                  <w:szCs w:val="22"/>
                </w:rPr>
                <w:delText>2.4</w:delText>
              </w:r>
            </w:del>
          </w:p>
        </w:tc>
        <w:tc>
          <w:tcPr>
            <w:tcW w:w="2840" w:type="dxa"/>
            <w:tcBorders>
              <w:top w:val="single" w:sz="4" w:space="0" w:color="000000"/>
              <w:left w:val="single" w:sz="4" w:space="0" w:color="000000"/>
              <w:bottom w:val="single" w:sz="4" w:space="0" w:color="000000"/>
              <w:right w:val="single" w:sz="4" w:space="0" w:color="000000"/>
            </w:tcBorders>
            <w:vAlign w:val="center"/>
            <w:tcPrChange w:id="9"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jc w:val="center"/>
              <w:rPr>
                <w:del w:id="10" w:author="admin" w:date="2016-09-12T23:37:00Z"/>
                <w:rFonts w:ascii="Times New Roman" w:eastAsiaTheme="minorEastAsia" w:hAnsi="Times New Roman"/>
                <w:kern w:val="2"/>
                <w:sz w:val="21"/>
                <w:szCs w:val="22"/>
              </w:rPr>
            </w:pPr>
          </w:p>
        </w:tc>
        <w:tc>
          <w:tcPr>
            <w:tcW w:w="2841" w:type="dxa"/>
            <w:tcBorders>
              <w:top w:val="single" w:sz="4" w:space="0" w:color="000000"/>
              <w:left w:val="single" w:sz="4" w:space="0" w:color="000000"/>
              <w:bottom w:val="single" w:sz="4" w:space="0" w:color="000000"/>
              <w:right w:val="single" w:sz="4" w:space="0" w:color="000000"/>
            </w:tcBorders>
            <w:vAlign w:val="center"/>
            <w:tcPrChange w:id="11"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jc w:val="center"/>
              <w:rPr>
                <w:del w:id="12" w:author="admin" w:date="2016-09-12T23:37:00Z"/>
                <w:rFonts w:ascii="Times New Roman" w:eastAsiaTheme="minorEastAsia" w:hAnsi="Times New Roman"/>
                <w:kern w:val="2"/>
                <w:sz w:val="21"/>
                <w:szCs w:val="22"/>
              </w:rPr>
            </w:pPr>
          </w:p>
        </w:tc>
      </w:tr>
      <w:tr w:rsidR="00906DA9" w:rsidRPr="00906DA9" w:rsidDel="007F00F7" w:rsidTr="007F00F7">
        <w:trPr>
          <w:del w:id="13" w:author="admin" w:date="2016-09-12T23:37:00Z"/>
        </w:trPr>
        <w:tc>
          <w:tcPr>
            <w:tcW w:w="2841" w:type="dxa"/>
            <w:tcBorders>
              <w:top w:val="single" w:sz="4" w:space="0" w:color="000000"/>
              <w:left w:val="single" w:sz="4" w:space="0" w:color="000000"/>
              <w:bottom w:val="single" w:sz="4" w:space="0" w:color="000000"/>
              <w:right w:val="single" w:sz="4" w:space="0" w:color="000000"/>
            </w:tcBorders>
            <w:vAlign w:val="center"/>
            <w:hideMark/>
            <w:tcPrChange w:id="14" w:author="admin" w:date="2016-09-12T23:37:00Z">
              <w:tcPr>
                <w:tcW w:w="295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jc w:val="center"/>
              <w:rPr>
                <w:del w:id="15" w:author="admin" w:date="2016-09-12T23:37:00Z"/>
                <w:rFonts w:ascii="Times New Roman" w:eastAsiaTheme="minorEastAsia" w:hAnsi="Times New Roman"/>
                <w:kern w:val="2"/>
                <w:sz w:val="21"/>
                <w:szCs w:val="22"/>
              </w:rPr>
            </w:pPr>
            <w:del w:id="16" w:author="admin" w:date="2016-09-12T23:37:00Z">
              <w:r w:rsidRPr="00906DA9" w:rsidDel="007F00F7">
                <w:rPr>
                  <w:rFonts w:ascii="Times New Roman" w:eastAsiaTheme="minorEastAsia" w:hAnsi="Times New Roman"/>
                  <w:kern w:val="2"/>
                  <w:sz w:val="21"/>
                  <w:szCs w:val="22"/>
                </w:rPr>
                <w:delText>2.6</w:delText>
              </w:r>
            </w:del>
          </w:p>
        </w:tc>
        <w:tc>
          <w:tcPr>
            <w:tcW w:w="2840" w:type="dxa"/>
            <w:tcBorders>
              <w:top w:val="single" w:sz="4" w:space="0" w:color="000000"/>
              <w:left w:val="single" w:sz="4" w:space="0" w:color="000000"/>
              <w:bottom w:val="single" w:sz="4" w:space="0" w:color="000000"/>
              <w:right w:val="single" w:sz="4" w:space="0" w:color="000000"/>
            </w:tcBorders>
            <w:vAlign w:val="center"/>
            <w:tcPrChange w:id="17"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jc w:val="center"/>
              <w:rPr>
                <w:del w:id="18" w:author="admin" w:date="2016-09-12T23:37:00Z"/>
                <w:rFonts w:ascii="Times New Roman" w:eastAsiaTheme="minorEastAsia" w:hAnsi="Times New Roman"/>
                <w:kern w:val="2"/>
                <w:sz w:val="21"/>
                <w:szCs w:val="22"/>
              </w:rPr>
            </w:pPr>
          </w:p>
        </w:tc>
        <w:tc>
          <w:tcPr>
            <w:tcW w:w="2841" w:type="dxa"/>
            <w:tcBorders>
              <w:top w:val="single" w:sz="4" w:space="0" w:color="000000"/>
              <w:left w:val="single" w:sz="4" w:space="0" w:color="000000"/>
              <w:bottom w:val="single" w:sz="4" w:space="0" w:color="000000"/>
              <w:right w:val="single" w:sz="4" w:space="0" w:color="000000"/>
            </w:tcBorders>
            <w:vAlign w:val="center"/>
            <w:tcPrChange w:id="19"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jc w:val="center"/>
              <w:rPr>
                <w:del w:id="20" w:author="admin" w:date="2016-09-12T23:37:00Z"/>
                <w:rFonts w:ascii="Times New Roman" w:eastAsiaTheme="minorEastAsia" w:hAnsi="Times New Roman"/>
                <w:kern w:val="2"/>
                <w:sz w:val="21"/>
                <w:szCs w:val="22"/>
              </w:rPr>
            </w:pPr>
          </w:p>
        </w:tc>
      </w:tr>
      <w:tr w:rsidR="00906DA9" w:rsidRPr="00906DA9" w:rsidDel="007F00F7" w:rsidTr="007F00F7">
        <w:trPr>
          <w:del w:id="21" w:author="admin" w:date="2016-09-12T23:37:00Z"/>
        </w:trPr>
        <w:tc>
          <w:tcPr>
            <w:tcW w:w="2841" w:type="dxa"/>
            <w:tcBorders>
              <w:top w:val="single" w:sz="4" w:space="0" w:color="000000"/>
              <w:left w:val="single" w:sz="4" w:space="0" w:color="000000"/>
              <w:bottom w:val="single" w:sz="4" w:space="0" w:color="000000"/>
              <w:right w:val="single" w:sz="4" w:space="0" w:color="000000"/>
            </w:tcBorders>
            <w:vAlign w:val="center"/>
            <w:hideMark/>
            <w:tcPrChange w:id="22" w:author="admin" w:date="2016-09-12T23:37:00Z">
              <w:tcPr>
                <w:tcW w:w="295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jc w:val="center"/>
              <w:rPr>
                <w:del w:id="23" w:author="admin" w:date="2016-09-12T23:37:00Z"/>
                <w:rFonts w:ascii="Times New Roman" w:eastAsiaTheme="minorEastAsia" w:hAnsi="Times New Roman"/>
                <w:kern w:val="2"/>
                <w:sz w:val="21"/>
                <w:szCs w:val="22"/>
              </w:rPr>
            </w:pPr>
            <w:del w:id="24" w:author="admin" w:date="2016-09-12T23:37:00Z">
              <w:r w:rsidRPr="00906DA9" w:rsidDel="007F00F7">
                <w:rPr>
                  <w:rFonts w:ascii="Times New Roman" w:eastAsiaTheme="minorEastAsia" w:hAnsi="Times New Roman"/>
                  <w:kern w:val="2"/>
                  <w:sz w:val="21"/>
                  <w:szCs w:val="22"/>
                </w:rPr>
                <w:delText>3.0</w:delText>
              </w:r>
            </w:del>
          </w:p>
        </w:tc>
        <w:tc>
          <w:tcPr>
            <w:tcW w:w="2840" w:type="dxa"/>
            <w:tcBorders>
              <w:top w:val="single" w:sz="4" w:space="0" w:color="000000"/>
              <w:left w:val="single" w:sz="4" w:space="0" w:color="000000"/>
              <w:bottom w:val="single" w:sz="4" w:space="0" w:color="000000"/>
              <w:right w:val="single" w:sz="4" w:space="0" w:color="000000"/>
            </w:tcBorders>
            <w:vAlign w:val="center"/>
            <w:tcPrChange w:id="25"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jc w:val="center"/>
              <w:rPr>
                <w:del w:id="26" w:author="admin" w:date="2016-09-12T23:37:00Z"/>
                <w:rFonts w:ascii="Times New Roman" w:eastAsiaTheme="minorEastAsia" w:hAnsi="Times New Roman"/>
                <w:kern w:val="2"/>
                <w:sz w:val="21"/>
                <w:szCs w:val="22"/>
              </w:rPr>
            </w:pPr>
          </w:p>
        </w:tc>
        <w:tc>
          <w:tcPr>
            <w:tcW w:w="2841" w:type="dxa"/>
            <w:tcBorders>
              <w:top w:val="single" w:sz="4" w:space="0" w:color="000000"/>
              <w:left w:val="single" w:sz="4" w:space="0" w:color="000000"/>
              <w:bottom w:val="single" w:sz="4" w:space="0" w:color="000000"/>
              <w:right w:val="single" w:sz="4" w:space="0" w:color="000000"/>
            </w:tcBorders>
            <w:vAlign w:val="center"/>
            <w:tcPrChange w:id="27"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jc w:val="center"/>
              <w:rPr>
                <w:del w:id="28" w:author="admin" w:date="2016-09-12T23:37:00Z"/>
                <w:rFonts w:ascii="Times New Roman" w:eastAsiaTheme="minorEastAsia" w:hAnsi="Times New Roman"/>
                <w:kern w:val="2"/>
                <w:sz w:val="21"/>
                <w:szCs w:val="22"/>
              </w:rPr>
            </w:pPr>
          </w:p>
        </w:tc>
      </w:tr>
      <w:tr w:rsidR="00906DA9" w:rsidRPr="00906DA9" w:rsidDel="007F00F7" w:rsidTr="007F00F7">
        <w:trPr>
          <w:del w:id="29" w:author="admin" w:date="2016-09-12T23:37:00Z"/>
        </w:trPr>
        <w:tc>
          <w:tcPr>
            <w:tcW w:w="2841" w:type="dxa"/>
            <w:tcBorders>
              <w:top w:val="single" w:sz="4" w:space="0" w:color="000000"/>
              <w:left w:val="single" w:sz="4" w:space="0" w:color="000000"/>
              <w:bottom w:val="single" w:sz="4" w:space="0" w:color="000000"/>
              <w:right w:val="single" w:sz="4" w:space="0" w:color="000000"/>
            </w:tcBorders>
            <w:vAlign w:val="center"/>
            <w:hideMark/>
            <w:tcPrChange w:id="30" w:author="admin" w:date="2016-09-12T23:37:00Z">
              <w:tcPr>
                <w:tcW w:w="295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jc w:val="center"/>
              <w:rPr>
                <w:del w:id="31" w:author="admin" w:date="2016-09-12T23:37:00Z"/>
                <w:rFonts w:ascii="Times New Roman" w:eastAsiaTheme="minorEastAsia" w:hAnsi="Times New Roman"/>
                <w:kern w:val="2"/>
                <w:sz w:val="21"/>
                <w:szCs w:val="22"/>
              </w:rPr>
            </w:pPr>
            <w:del w:id="32" w:author="admin" w:date="2016-09-12T23:37:00Z">
              <w:r w:rsidRPr="00906DA9" w:rsidDel="007F00F7">
                <w:rPr>
                  <w:rFonts w:ascii="Times New Roman" w:eastAsiaTheme="minorEastAsia" w:hAnsi="Times New Roman"/>
                  <w:kern w:val="2"/>
                  <w:sz w:val="21"/>
                  <w:szCs w:val="22"/>
                </w:rPr>
                <w:delText>3.2</w:delText>
              </w:r>
            </w:del>
          </w:p>
        </w:tc>
        <w:tc>
          <w:tcPr>
            <w:tcW w:w="2840" w:type="dxa"/>
            <w:tcBorders>
              <w:top w:val="single" w:sz="4" w:space="0" w:color="000000"/>
              <w:left w:val="single" w:sz="4" w:space="0" w:color="000000"/>
              <w:bottom w:val="single" w:sz="4" w:space="0" w:color="000000"/>
              <w:right w:val="single" w:sz="4" w:space="0" w:color="000000"/>
            </w:tcBorders>
            <w:vAlign w:val="center"/>
            <w:tcPrChange w:id="33"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jc w:val="center"/>
              <w:rPr>
                <w:del w:id="34" w:author="admin" w:date="2016-09-12T23:37:00Z"/>
                <w:rFonts w:ascii="Times New Roman" w:eastAsiaTheme="minorEastAsia" w:hAnsi="Times New Roman"/>
                <w:kern w:val="2"/>
                <w:sz w:val="21"/>
                <w:szCs w:val="22"/>
              </w:rPr>
            </w:pPr>
          </w:p>
        </w:tc>
        <w:tc>
          <w:tcPr>
            <w:tcW w:w="2841" w:type="dxa"/>
            <w:tcBorders>
              <w:top w:val="single" w:sz="4" w:space="0" w:color="000000"/>
              <w:left w:val="single" w:sz="4" w:space="0" w:color="000000"/>
              <w:bottom w:val="single" w:sz="4" w:space="0" w:color="000000"/>
              <w:right w:val="single" w:sz="4" w:space="0" w:color="000000"/>
            </w:tcBorders>
            <w:vAlign w:val="center"/>
            <w:tcPrChange w:id="35"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jc w:val="center"/>
              <w:rPr>
                <w:del w:id="36" w:author="admin" w:date="2016-09-12T23:37:00Z"/>
                <w:rFonts w:ascii="Times New Roman" w:eastAsiaTheme="minorEastAsia" w:hAnsi="Times New Roman"/>
                <w:kern w:val="2"/>
                <w:sz w:val="21"/>
                <w:szCs w:val="22"/>
              </w:rPr>
            </w:pPr>
          </w:p>
        </w:tc>
      </w:tr>
      <w:tr w:rsidR="00906DA9" w:rsidRPr="00906DA9" w:rsidTr="007F00F7">
        <w:tc>
          <w:tcPr>
            <w:tcW w:w="2841" w:type="dxa"/>
            <w:tcBorders>
              <w:top w:val="single" w:sz="4" w:space="0" w:color="000000"/>
              <w:left w:val="single" w:sz="4" w:space="0" w:color="000000"/>
              <w:bottom w:val="single" w:sz="4" w:space="0" w:color="000000"/>
              <w:right w:val="single" w:sz="4" w:space="0" w:color="000000"/>
            </w:tcBorders>
            <w:vAlign w:val="center"/>
            <w:hideMark/>
            <w:tcPrChange w:id="37" w:author="admin" w:date="2016-09-12T23:37:00Z">
              <w:tcPr>
                <w:tcW w:w="295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F00F7">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3.</w:t>
            </w:r>
            <w:del w:id="38" w:author="admin" w:date="2016-09-12T23:38:00Z">
              <w:r w:rsidRPr="00906DA9" w:rsidDel="007F00F7">
                <w:rPr>
                  <w:rFonts w:ascii="Times New Roman" w:eastAsiaTheme="minorEastAsia" w:hAnsi="Times New Roman"/>
                  <w:kern w:val="2"/>
                  <w:sz w:val="21"/>
                  <w:szCs w:val="22"/>
                </w:rPr>
                <w:delText>5</w:delText>
              </w:r>
            </w:del>
            <w:ins w:id="39" w:author="admin" w:date="2016-09-12T23:38:00Z">
              <w:r w:rsidR="007F00F7">
                <w:rPr>
                  <w:rFonts w:ascii="Times New Roman" w:eastAsiaTheme="minorEastAsia" w:hAnsi="Times New Roman" w:hint="eastAsia"/>
                  <w:kern w:val="2"/>
                  <w:sz w:val="21"/>
                  <w:szCs w:val="22"/>
                </w:rPr>
                <w:t>3</w:t>
              </w:r>
            </w:ins>
          </w:p>
        </w:tc>
        <w:tc>
          <w:tcPr>
            <w:tcW w:w="2840" w:type="dxa"/>
            <w:tcBorders>
              <w:top w:val="single" w:sz="4" w:space="0" w:color="000000"/>
              <w:left w:val="single" w:sz="4" w:space="0" w:color="000000"/>
              <w:bottom w:val="single" w:sz="4" w:space="0" w:color="000000"/>
              <w:right w:val="single" w:sz="4" w:space="0" w:color="000000"/>
            </w:tcBorders>
            <w:vAlign w:val="center"/>
            <w:tcPrChange w:id="40"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jc w:val="center"/>
              <w:rPr>
                <w:rFonts w:ascii="Times New Roman" w:eastAsiaTheme="minorEastAsia" w:hAnsi="Times New Roman"/>
                <w:kern w:val="2"/>
                <w:sz w:val="21"/>
                <w:szCs w:val="22"/>
              </w:rPr>
            </w:pPr>
          </w:p>
        </w:tc>
        <w:tc>
          <w:tcPr>
            <w:tcW w:w="2841" w:type="dxa"/>
            <w:tcBorders>
              <w:top w:val="single" w:sz="4" w:space="0" w:color="000000"/>
              <w:left w:val="single" w:sz="4" w:space="0" w:color="000000"/>
              <w:bottom w:val="single" w:sz="4" w:space="0" w:color="000000"/>
              <w:right w:val="single" w:sz="4" w:space="0" w:color="000000"/>
            </w:tcBorders>
            <w:vAlign w:val="center"/>
            <w:tcPrChange w:id="41" w:author="admin" w:date="2016-09-12T23:37:00Z">
              <w:tcPr>
                <w:tcW w:w="295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jc w:val="center"/>
              <w:rPr>
                <w:rFonts w:ascii="Times New Roman" w:eastAsiaTheme="minorEastAsia" w:hAnsi="Times New Roman"/>
                <w:kern w:val="2"/>
                <w:sz w:val="21"/>
                <w:szCs w:val="22"/>
              </w:rPr>
            </w:pPr>
          </w:p>
        </w:tc>
      </w:tr>
    </w:tbl>
    <w:p w:rsidR="00906DA9" w:rsidRPr="00906DA9" w:rsidRDefault="00906DA9" w:rsidP="00906DA9">
      <w:pPr>
        <w:rPr>
          <w:rFonts w:ascii="Times New Roman" w:hAnsi="Times New Roman" w:cs="Times New Roman"/>
        </w:rPr>
      </w:pP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Waveform record if needed.</w:t>
      </w:r>
    </w:p>
    <w:p w:rsidR="00906DA9" w:rsidRPr="00906DA9" w:rsidRDefault="00906DA9" w:rsidP="00906DA9">
      <w:pPr>
        <w:rPr>
          <w:rFonts w:ascii="Times New Roman" w:hAnsi="Times New Roman" w:cs="Times New Roman"/>
        </w:rPr>
      </w:pPr>
    </w:p>
    <w:p w:rsidR="00906DA9" w:rsidRPr="00906DA9" w:rsidRDefault="00906DA9" w:rsidP="00906DA9">
      <w:pPr>
        <w:rPr>
          <w:rFonts w:ascii="Times New Roman" w:hAnsi="Times New Roman" w:cs="Times New Roman"/>
        </w:rPr>
      </w:pPr>
    </w:p>
    <w:p w:rsidR="00906DA9" w:rsidRPr="00906DA9" w:rsidRDefault="00906DA9" w:rsidP="00906DA9">
      <w:pPr>
        <w:rPr>
          <w:rFonts w:ascii="Times New Roman" w:hAnsi="Times New Roman" w:cs="Times New Roman"/>
        </w:rPr>
      </w:pPr>
    </w:p>
    <w:p w:rsidR="00906DA9" w:rsidRPr="00906DA9" w:rsidRDefault="00906DA9" w:rsidP="00760608">
      <w:pPr>
        <w:pStyle w:val="3"/>
        <w:ind w:firstLineChars="49" w:firstLine="118"/>
        <w:rPr>
          <w:rFonts w:ascii="Times New Roman" w:hAnsi="Times New Roman" w:cs="Times New Roman"/>
          <w:sz w:val="24"/>
          <w:szCs w:val="24"/>
        </w:rPr>
      </w:pPr>
      <w:r w:rsidRPr="00906DA9">
        <w:rPr>
          <w:rFonts w:ascii="Times New Roman" w:hAnsi="Times New Roman" w:cs="Times New Roman"/>
          <w:sz w:val="24"/>
          <w:szCs w:val="24"/>
        </w:rPr>
        <w:t>4.1.1.2 Dynamic Characteristic</w:t>
      </w:r>
    </w:p>
    <w:p w:rsidR="00906DA9" w:rsidRPr="00906DA9" w:rsidDel="007F00F7" w:rsidRDefault="007F00F7" w:rsidP="00760608">
      <w:pPr>
        <w:spacing w:before="100" w:beforeAutospacing="1" w:after="100" w:afterAutospacing="1"/>
        <w:rPr>
          <w:del w:id="42" w:author="admin" w:date="2016-09-12T23:37:00Z"/>
          <w:rFonts w:ascii="Times New Roman" w:hAnsi="Times New Roman" w:cs="Times New Roman"/>
        </w:rPr>
      </w:pPr>
      <w:ins w:id="43" w:author="admin" w:date="2016-09-12T23:37:00Z">
        <w:r w:rsidRPr="00906DA9" w:rsidDel="007F00F7">
          <w:rPr>
            <w:rFonts w:ascii="Times New Roman" w:hAnsi="Times New Roman" w:cs="Times New Roman"/>
          </w:rPr>
          <w:t xml:space="preserve"> </w:t>
        </w:r>
      </w:ins>
      <w:del w:id="44" w:author="admin" w:date="2016-09-12T23:37:00Z">
        <w:r w:rsidR="00906DA9" w:rsidRPr="00906DA9" w:rsidDel="007F00F7">
          <w:rPr>
            <w:rFonts w:ascii="Times New Roman" w:hAnsi="Times New Roman" w:cs="Times New Roman"/>
          </w:rPr>
          <w:delText>(a) Start time Test.</w:delText>
        </w:r>
      </w:del>
    </w:p>
    <w:p w:rsidR="00906DA9" w:rsidRPr="00906DA9" w:rsidDel="007F00F7" w:rsidRDefault="00906DA9" w:rsidP="00760608">
      <w:pPr>
        <w:spacing w:before="100" w:beforeAutospacing="1" w:after="100" w:afterAutospacing="1"/>
        <w:rPr>
          <w:del w:id="45" w:author="admin" w:date="2016-09-12T23:37:00Z"/>
          <w:rFonts w:ascii="Times New Roman" w:hAnsi="Times New Roman" w:cs="Times New Roman"/>
        </w:rPr>
      </w:pPr>
      <w:del w:id="46" w:author="admin" w:date="2016-09-12T23:37:00Z">
        <w:r w:rsidRPr="00906DA9" w:rsidDel="007F00F7">
          <w:rPr>
            <w:rFonts w:ascii="Times New Roman" w:hAnsi="Times New Roman" w:cs="Times New Roman"/>
          </w:rPr>
          <w:delText>Using signal generator to control the LP5097, and record the waveform of point A and B, read out the start time.</w:delText>
        </w:r>
      </w:del>
    </w:p>
    <w:p w:rsidR="00906DA9" w:rsidRPr="00906DA9" w:rsidDel="007F00F7" w:rsidRDefault="00906DA9" w:rsidP="00760608">
      <w:pPr>
        <w:spacing w:before="100" w:beforeAutospacing="1" w:after="100" w:afterAutospacing="1"/>
        <w:rPr>
          <w:del w:id="47" w:author="admin" w:date="2016-09-12T23:37:00Z"/>
          <w:rFonts w:ascii="Times New Roman" w:hAnsi="Times New Roman" w:cs="Times New Roman"/>
        </w:rPr>
      </w:pPr>
      <w:del w:id="48" w:author="admin" w:date="2016-09-12T23:37:00Z">
        <w:r w:rsidRPr="00906DA9" w:rsidDel="007F00F7">
          <w:rPr>
            <w:rFonts w:ascii="Times New Roman" w:hAnsi="Times New Roman" w:cs="Times New Roman"/>
          </w:rPr>
          <w:delText>WAVEFORM</w:delText>
        </w:r>
      </w:del>
    </w:p>
    <w:p w:rsidR="00906DA9" w:rsidRPr="00906DA9" w:rsidDel="007F00F7" w:rsidRDefault="00906DA9" w:rsidP="00760608">
      <w:pPr>
        <w:spacing w:before="100" w:beforeAutospacing="1" w:after="100" w:afterAutospacing="1"/>
        <w:rPr>
          <w:del w:id="49" w:author="admin" w:date="2016-09-12T23:37:00Z"/>
          <w:rFonts w:ascii="Times New Roman" w:hAnsi="Times New Roman" w:cs="Times New Roman"/>
        </w:rPr>
      </w:pPr>
      <w:del w:id="50" w:author="admin" w:date="2016-09-12T23:37:00Z">
        <w:r w:rsidRPr="00906DA9" w:rsidDel="007F00F7">
          <w:rPr>
            <w:rFonts w:ascii="Times New Roman" w:hAnsi="Times New Roman" w:cs="Times New Roman"/>
          </w:rPr>
          <w:delText>Start Time:</w:delText>
        </w:r>
      </w:del>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(B) Ripple wave when heavy load.</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lastRenderedPageBreak/>
        <w:t>Using electrical loader to simulate 100mA load, and set the input voltage as 3.7V, record the waveform of point A and B, read out the peak to peak voltage.</w:t>
      </w:r>
    </w:p>
    <w:p w:rsidR="00906DA9" w:rsidRPr="00906DA9" w:rsidRDefault="00906DA9" w:rsidP="00760608">
      <w:pPr>
        <w:spacing w:before="100" w:beforeAutospacing="1" w:after="100" w:afterAutospacing="1"/>
        <w:rPr>
          <w:rFonts w:ascii="Times New Roman" w:hAnsi="Times New Roman" w:cs="Times New Roman"/>
        </w:rPr>
      </w:pPr>
      <w:proofErr w:type="gramStart"/>
      <w:r w:rsidRPr="00906DA9">
        <w:rPr>
          <w:rFonts w:ascii="Times New Roman" w:hAnsi="Times New Roman" w:cs="Times New Roman"/>
        </w:rPr>
        <w:t>WAVEFORM.</w:t>
      </w:r>
      <w:proofErr w:type="gramEnd"/>
    </w:p>
    <w:p w:rsidR="00906DA9" w:rsidRPr="00906DA9" w:rsidRDefault="00906DA9" w:rsidP="00760608">
      <w:pPr>
        <w:spacing w:before="100" w:beforeAutospacing="1" w:after="100" w:afterAutospacing="1"/>
        <w:rPr>
          <w:rFonts w:ascii="Times New Roman" w:hAnsi="Times New Roman" w:cs="Times New Roman"/>
        </w:rPr>
      </w:pP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Peak to Peak Voltage:</w:t>
      </w:r>
    </w:p>
    <w:p w:rsidR="00906DA9" w:rsidRPr="00906DA9" w:rsidRDefault="00906DA9" w:rsidP="00760608">
      <w:pPr>
        <w:spacing w:before="100" w:beforeAutospacing="1" w:after="100" w:afterAutospacing="1"/>
        <w:rPr>
          <w:rFonts w:ascii="Times New Roman" w:hAnsi="Times New Roman" w:cs="Times New Roman"/>
        </w:rPr>
      </w:pPr>
    </w:p>
    <w:p w:rsidR="00906DA9" w:rsidRPr="00906DA9" w:rsidDel="007F00F7" w:rsidRDefault="00906DA9" w:rsidP="00760608">
      <w:pPr>
        <w:spacing w:before="100" w:beforeAutospacing="1" w:after="100" w:afterAutospacing="1"/>
        <w:rPr>
          <w:del w:id="51" w:author="admin" w:date="2016-09-12T23:37:00Z"/>
          <w:rFonts w:ascii="Times New Roman" w:hAnsi="Times New Roman" w:cs="Times New Roman"/>
        </w:rPr>
      </w:pPr>
      <w:del w:id="52" w:author="admin" w:date="2016-09-12T23:37:00Z">
        <w:r w:rsidRPr="00906DA9" w:rsidDel="007F00F7">
          <w:rPr>
            <w:rFonts w:ascii="Times New Roman" w:hAnsi="Times New Roman" w:cs="Times New Roman"/>
          </w:rPr>
          <w:delText xml:space="preserve">(C) </w:delText>
        </w:r>
        <w:r w:rsidR="00760608" w:rsidDel="007F00F7">
          <w:rPr>
            <w:rFonts w:ascii="Times New Roman" w:hAnsi="Times New Roman" w:cs="Times New Roman" w:hint="eastAsia"/>
          </w:rPr>
          <w:delText>S</w:delText>
        </w:r>
        <w:r w:rsidRPr="00906DA9" w:rsidDel="007F00F7">
          <w:rPr>
            <w:rFonts w:ascii="Times New Roman" w:hAnsi="Times New Roman" w:cs="Times New Roman"/>
          </w:rPr>
          <w:delText>tability when input voltage change.</w:delText>
        </w:r>
      </w:del>
    </w:p>
    <w:p w:rsidR="00906DA9" w:rsidRPr="00906DA9" w:rsidDel="007F00F7" w:rsidRDefault="00906DA9" w:rsidP="00760608">
      <w:pPr>
        <w:spacing w:before="100" w:beforeAutospacing="1" w:after="100" w:afterAutospacing="1"/>
        <w:rPr>
          <w:del w:id="53" w:author="admin" w:date="2016-09-12T23:37:00Z"/>
          <w:rFonts w:ascii="Times New Roman" w:hAnsi="Times New Roman" w:cs="Times New Roman"/>
        </w:rPr>
      </w:pPr>
      <w:del w:id="54" w:author="admin" w:date="2016-09-12T23:37:00Z">
        <w:r w:rsidRPr="00906DA9" w:rsidDel="007F00F7">
          <w:rPr>
            <w:rFonts w:ascii="Times New Roman" w:hAnsi="Times New Roman" w:cs="Times New Roman"/>
          </w:rPr>
          <w:delText>Changing the DC source voltage randomly, detect point B’s output voltage waveform.</w:delText>
        </w:r>
      </w:del>
    </w:p>
    <w:p w:rsidR="00906DA9" w:rsidRPr="00906DA9" w:rsidDel="007F00F7" w:rsidRDefault="00906DA9" w:rsidP="00760608">
      <w:pPr>
        <w:spacing w:before="100" w:beforeAutospacing="1" w:after="100" w:afterAutospacing="1"/>
        <w:rPr>
          <w:del w:id="55" w:author="admin" w:date="2016-09-12T23:37:00Z"/>
          <w:rFonts w:ascii="Times New Roman" w:hAnsi="Times New Roman" w:cs="Times New Roman"/>
        </w:rPr>
      </w:pPr>
      <w:del w:id="56" w:author="admin" w:date="2016-09-12T23:37:00Z">
        <w:r w:rsidRPr="00906DA9" w:rsidDel="007F00F7">
          <w:rPr>
            <w:rFonts w:ascii="Times New Roman" w:hAnsi="Times New Roman" w:cs="Times New Roman"/>
          </w:rPr>
          <w:delText>WAVEFORM:</w:delText>
        </w:r>
      </w:del>
    </w:p>
    <w:p w:rsidR="00906DA9" w:rsidRPr="00906DA9" w:rsidRDefault="00906DA9" w:rsidP="00760608">
      <w:pPr>
        <w:pStyle w:val="3"/>
        <w:ind w:firstLineChars="49" w:firstLine="118"/>
        <w:rPr>
          <w:rFonts w:ascii="Times New Roman" w:hAnsi="Times New Roman" w:cs="Times New Roman"/>
          <w:sz w:val="24"/>
          <w:szCs w:val="24"/>
        </w:rPr>
      </w:pPr>
      <w:r w:rsidRPr="00906DA9">
        <w:rPr>
          <w:rFonts w:ascii="Times New Roman" w:hAnsi="Times New Roman" w:cs="Times New Roman"/>
          <w:sz w:val="24"/>
          <w:szCs w:val="24"/>
        </w:rPr>
        <w:t>4.1.2 AVDD and AVSS testing</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Using DC source as DVDD, input into AVDD and AVSS function circuit. Then, record several Waveforms when changing the input voltage. </w:t>
      </w:r>
      <w:proofErr w:type="gramStart"/>
      <w:r w:rsidRPr="00906DA9">
        <w:rPr>
          <w:rFonts w:ascii="Times New Roman" w:hAnsi="Times New Roman" w:cs="Times New Roman"/>
        </w:rPr>
        <w:t>So that we can confirm the stability of the AVDD and AVSS.</w:t>
      </w:r>
      <w:proofErr w:type="gramEnd"/>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WAVEFORM1:</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WAVEFORM2:</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w:t>
      </w:r>
    </w:p>
    <w:p w:rsidR="00906DA9" w:rsidRPr="00906DA9" w:rsidRDefault="00906DA9" w:rsidP="00326183">
      <w:pPr>
        <w:pStyle w:val="2"/>
        <w:ind w:left="567" w:hanging="425"/>
        <w:rPr>
          <w:rFonts w:ascii="Times New Roman" w:hAnsi="Times New Roman"/>
          <w:sz w:val="24"/>
          <w:szCs w:val="24"/>
        </w:rPr>
      </w:pPr>
      <w:r w:rsidRPr="00906DA9">
        <w:rPr>
          <w:rFonts w:ascii="Times New Roman" w:hAnsi="Times New Roman"/>
          <w:sz w:val="24"/>
          <w:szCs w:val="24"/>
        </w:rPr>
        <w:t>Sampling Testing</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We need to confirm the sampling circuit accuracy so that we can make sure the surface EMG signal can be used.</w:t>
      </w:r>
    </w:p>
    <w:p w:rsidR="00906DA9" w:rsidRPr="00760608" w:rsidRDefault="00906DA9" w:rsidP="00760608">
      <w:pPr>
        <w:pStyle w:val="3"/>
        <w:ind w:firstLineChars="49" w:firstLine="118"/>
        <w:rPr>
          <w:rFonts w:ascii="Times New Roman" w:hAnsi="Times New Roman" w:cs="Times New Roman"/>
          <w:sz w:val="24"/>
          <w:szCs w:val="24"/>
        </w:rPr>
      </w:pPr>
      <w:r w:rsidRPr="00760608">
        <w:rPr>
          <w:rFonts w:ascii="Times New Roman" w:hAnsi="Times New Roman" w:cs="Times New Roman"/>
          <w:sz w:val="24"/>
          <w:szCs w:val="24"/>
        </w:rPr>
        <w:lastRenderedPageBreak/>
        <w:t>4.2.1 Low Pass filter</w:t>
      </w:r>
    </w:p>
    <w:p w:rsidR="00906DA9" w:rsidRPr="00906DA9" w:rsidRDefault="00906DA9" w:rsidP="00760608">
      <w:pPr>
        <w:jc w:val="center"/>
        <w:rPr>
          <w:rFonts w:ascii="Times New Roman" w:hAnsi="Times New Roman" w:cs="Times New Roman"/>
        </w:rPr>
      </w:pPr>
      <w:r w:rsidRPr="00906DA9">
        <w:rPr>
          <w:rFonts w:ascii="Times New Roman" w:hAnsi="Times New Roman" w:cs="Times New Roman"/>
          <w:noProof/>
        </w:rPr>
        <w:drawing>
          <wp:inline distT="0" distB="0" distL="0" distR="0" wp14:anchorId="79AB16DE" wp14:editId="33992BEC">
            <wp:extent cx="4043242" cy="2616876"/>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3467" cy="2617022"/>
                    </a:xfrm>
                    <a:prstGeom prst="rect">
                      <a:avLst/>
                    </a:prstGeom>
                    <a:noFill/>
                    <a:ln>
                      <a:noFill/>
                    </a:ln>
                  </pic:spPr>
                </pic:pic>
              </a:graphicData>
            </a:graphic>
          </wp:inline>
        </w:drawing>
      </w:r>
    </w:p>
    <w:p w:rsidR="00906DA9" w:rsidRPr="00906DA9" w:rsidRDefault="00906DA9" w:rsidP="00760608">
      <w:pPr>
        <w:spacing w:before="100" w:beforeAutospacing="1" w:after="100" w:afterAutospacing="1"/>
        <w:jc w:val="center"/>
        <w:rPr>
          <w:rFonts w:ascii="Times New Roman" w:hAnsi="Times New Roman" w:cs="Times New Roman"/>
        </w:rPr>
      </w:pPr>
      <w:proofErr w:type="gramStart"/>
      <w:r w:rsidRPr="00906DA9">
        <w:rPr>
          <w:rFonts w:ascii="Times New Roman" w:hAnsi="Times New Roman" w:cs="Times New Roman"/>
        </w:rPr>
        <w:t>Figure 3.</w:t>
      </w:r>
      <w:proofErr w:type="gramEnd"/>
      <w:r w:rsidRPr="00906DA9">
        <w:rPr>
          <w:rFonts w:ascii="Times New Roman" w:hAnsi="Times New Roman" w:cs="Times New Roman"/>
        </w:rPr>
        <w:t xml:space="preserve"> A part of Low Pass filter</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As the EMG signal frequency is mainly between 10~500Hz, so the low pass filter should be appropriate for it. The bandwidth should be a little larger than </w:t>
      </w:r>
      <w:proofErr w:type="gramStart"/>
      <w:r w:rsidRPr="00906DA9">
        <w:rPr>
          <w:rFonts w:ascii="Times New Roman" w:hAnsi="Times New Roman" w:cs="Times New Roman"/>
        </w:rPr>
        <w:t>500Hz,</w:t>
      </w:r>
      <w:proofErr w:type="gramEnd"/>
      <w:r w:rsidRPr="00906DA9">
        <w:rPr>
          <w:rFonts w:ascii="Times New Roman" w:hAnsi="Times New Roman" w:cs="Times New Roman"/>
        </w:rPr>
        <w:t xml:space="preserve"> it is often set as 1000Hz or 2000Hz.</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So we need to test the low pass filter’s characteristics.</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At first, connect 1 channel of sensor to the signal generator. Then, use oscilloscope to monitor point C and D. </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Record the waveform and amplitude of input and output signals under different frequencies.  Calculate the Gain of the Low Pass filter.</w:t>
      </w:r>
    </w:p>
    <w:p w:rsidR="00906DA9" w:rsidRPr="00906DA9" w:rsidRDefault="00906DA9" w:rsidP="00760608">
      <w:pPr>
        <w:spacing w:before="100" w:beforeAutospacing="1" w:after="100" w:afterAutospacing="1"/>
        <w:jc w:val="center"/>
        <w:rPr>
          <w:rFonts w:ascii="Times New Roman" w:hAnsi="Times New Roman" w:cs="Times New Roman"/>
        </w:rPr>
      </w:pPr>
      <w:proofErr w:type="gramStart"/>
      <w:r w:rsidRPr="00906DA9">
        <w:rPr>
          <w:rFonts w:ascii="Times New Roman" w:hAnsi="Times New Roman" w:cs="Times New Roman"/>
        </w:rPr>
        <w:t>Table 3.</w:t>
      </w:r>
      <w:proofErr w:type="gramEnd"/>
      <w:r w:rsidRPr="00906DA9">
        <w:rPr>
          <w:rFonts w:ascii="Times New Roman" w:hAnsi="Times New Roman" w:cs="Times New Roman"/>
        </w:rPr>
        <w:t xml:space="preserve"> </w:t>
      </w:r>
      <w:proofErr w:type="gramStart"/>
      <w:r w:rsidRPr="00906DA9">
        <w:rPr>
          <w:rFonts w:ascii="Times New Roman" w:hAnsi="Times New Roman" w:cs="Times New Roman"/>
        </w:rPr>
        <w:t>Records for voltage amplitude at different frequencies.</w:t>
      </w:r>
      <w:proofErr w:type="gramEnd"/>
    </w:p>
    <w:tbl>
      <w:tblPr>
        <w:tblStyle w:val="a3"/>
        <w:tblW w:w="0" w:type="auto"/>
        <w:tblLook w:val="04A0" w:firstRow="1" w:lastRow="0" w:firstColumn="1" w:lastColumn="0" w:noHBand="0" w:noVBand="1"/>
      </w:tblPr>
      <w:tblGrid>
        <w:gridCol w:w="2121"/>
        <w:gridCol w:w="2166"/>
        <w:gridCol w:w="1922"/>
        <w:gridCol w:w="2313"/>
      </w:tblGrid>
      <w:tr w:rsidR="00906DA9" w:rsidRPr="00906DA9" w:rsidTr="00906DA9">
        <w:tc>
          <w:tcPr>
            <w:tcW w:w="2214"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Input voltage (V)</w:t>
            </w:r>
          </w:p>
        </w:tc>
        <w:tc>
          <w:tcPr>
            <w:tcW w:w="2215"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Frequency(Hz)</w:t>
            </w:r>
          </w:p>
        </w:tc>
        <w:tc>
          <w:tcPr>
            <w:tcW w:w="2000"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Output voltage (V)</w:t>
            </w:r>
          </w:p>
        </w:tc>
        <w:tc>
          <w:tcPr>
            <w:tcW w:w="2427"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GAIN</w:t>
            </w:r>
          </w:p>
        </w:tc>
      </w:tr>
      <w:tr w:rsidR="00906DA9" w:rsidRPr="00906DA9" w:rsidTr="00906DA9">
        <w:tc>
          <w:tcPr>
            <w:tcW w:w="2214"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1V</w:t>
            </w:r>
          </w:p>
        </w:tc>
        <w:tc>
          <w:tcPr>
            <w:tcW w:w="2215"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10</w:t>
            </w:r>
          </w:p>
        </w:tc>
        <w:tc>
          <w:tcPr>
            <w:tcW w:w="2000"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c>
          <w:tcPr>
            <w:tcW w:w="2427"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r>
      <w:tr w:rsidR="00906DA9" w:rsidRPr="00906DA9" w:rsidTr="00906DA9">
        <w:tc>
          <w:tcPr>
            <w:tcW w:w="2214"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1V</w:t>
            </w:r>
          </w:p>
        </w:tc>
        <w:tc>
          <w:tcPr>
            <w:tcW w:w="2215"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100</w:t>
            </w:r>
          </w:p>
        </w:tc>
        <w:tc>
          <w:tcPr>
            <w:tcW w:w="2000"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c>
          <w:tcPr>
            <w:tcW w:w="2427"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r>
      <w:tr w:rsidR="00906DA9" w:rsidRPr="00906DA9" w:rsidTr="00906DA9">
        <w:tc>
          <w:tcPr>
            <w:tcW w:w="2214"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1V</w:t>
            </w:r>
          </w:p>
        </w:tc>
        <w:tc>
          <w:tcPr>
            <w:tcW w:w="2215"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500</w:t>
            </w:r>
          </w:p>
        </w:tc>
        <w:tc>
          <w:tcPr>
            <w:tcW w:w="2000"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c>
          <w:tcPr>
            <w:tcW w:w="2427"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r>
      <w:tr w:rsidR="00906DA9" w:rsidRPr="00906DA9" w:rsidTr="00906DA9">
        <w:tc>
          <w:tcPr>
            <w:tcW w:w="2214"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1V</w:t>
            </w:r>
          </w:p>
        </w:tc>
        <w:tc>
          <w:tcPr>
            <w:tcW w:w="2215"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1000</w:t>
            </w:r>
          </w:p>
        </w:tc>
        <w:tc>
          <w:tcPr>
            <w:tcW w:w="2000"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c>
          <w:tcPr>
            <w:tcW w:w="2427"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r>
      <w:tr w:rsidR="00906DA9" w:rsidRPr="00906DA9" w:rsidTr="00906DA9">
        <w:tc>
          <w:tcPr>
            <w:tcW w:w="2214"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1V</w:t>
            </w:r>
          </w:p>
        </w:tc>
        <w:tc>
          <w:tcPr>
            <w:tcW w:w="2215" w:type="dxa"/>
            <w:tcBorders>
              <w:top w:val="single" w:sz="4" w:space="0" w:color="000000"/>
              <w:left w:val="single" w:sz="4" w:space="0" w:color="000000"/>
              <w:bottom w:val="single" w:sz="4" w:space="0" w:color="000000"/>
              <w:right w:val="single" w:sz="4" w:space="0" w:color="000000"/>
            </w:tcBorders>
            <w:hideMark/>
          </w:tcPr>
          <w:p w:rsidR="00906DA9" w:rsidRPr="00906DA9" w:rsidRDefault="00906DA9" w:rsidP="00760608">
            <w:pPr>
              <w:jc w:val="center"/>
              <w:rPr>
                <w:rFonts w:ascii="Times New Roman" w:eastAsiaTheme="minorEastAsia" w:hAnsi="Times New Roman"/>
                <w:kern w:val="2"/>
                <w:sz w:val="21"/>
                <w:szCs w:val="22"/>
              </w:rPr>
            </w:pPr>
            <w:r w:rsidRPr="00906DA9">
              <w:rPr>
                <w:rFonts w:ascii="Times New Roman" w:eastAsiaTheme="minorEastAsia" w:hAnsi="Times New Roman"/>
                <w:kern w:val="2"/>
                <w:sz w:val="21"/>
                <w:szCs w:val="22"/>
              </w:rPr>
              <w:t>2000</w:t>
            </w:r>
          </w:p>
        </w:tc>
        <w:tc>
          <w:tcPr>
            <w:tcW w:w="2000"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c>
          <w:tcPr>
            <w:tcW w:w="2427" w:type="dxa"/>
            <w:tcBorders>
              <w:top w:val="single" w:sz="4" w:space="0" w:color="000000"/>
              <w:left w:val="single" w:sz="4" w:space="0" w:color="000000"/>
              <w:bottom w:val="single" w:sz="4" w:space="0" w:color="000000"/>
              <w:right w:val="single" w:sz="4" w:space="0" w:color="000000"/>
            </w:tcBorders>
          </w:tcPr>
          <w:p w:rsidR="00906DA9" w:rsidRPr="00906DA9" w:rsidRDefault="00906DA9" w:rsidP="00760608">
            <w:pPr>
              <w:jc w:val="center"/>
              <w:rPr>
                <w:rFonts w:ascii="Times New Roman" w:eastAsiaTheme="minorEastAsia" w:hAnsi="Times New Roman"/>
                <w:kern w:val="2"/>
                <w:sz w:val="21"/>
                <w:szCs w:val="22"/>
              </w:rPr>
            </w:pPr>
          </w:p>
        </w:tc>
      </w:tr>
    </w:tbl>
    <w:p w:rsidR="00906DA9" w:rsidRPr="00906DA9" w:rsidRDefault="00906DA9" w:rsidP="00906DA9">
      <w:pPr>
        <w:widowControl/>
        <w:spacing w:after="200" w:line="276" w:lineRule="auto"/>
        <w:jc w:val="left"/>
        <w:rPr>
          <w:rFonts w:ascii="Times New Roman" w:eastAsia="SimSun" w:hAnsi="Times New Roman" w:cs="Times New Roman"/>
        </w:rPr>
      </w:pP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WAVEFORM:</w:t>
      </w:r>
    </w:p>
    <w:p w:rsidR="00906DA9" w:rsidRPr="00906DA9" w:rsidRDefault="00906DA9" w:rsidP="00760608">
      <w:pPr>
        <w:spacing w:before="100" w:beforeAutospacing="1" w:after="100" w:afterAutospacing="1"/>
        <w:rPr>
          <w:rFonts w:ascii="Times New Roman" w:hAnsi="Times New Roman" w:cs="Times New Roman"/>
        </w:rPr>
      </w:pPr>
    </w:p>
    <w:p w:rsid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lastRenderedPageBreak/>
        <w:t xml:space="preserve">Also, we can </w:t>
      </w:r>
      <w:r w:rsidR="00E337AF">
        <w:rPr>
          <w:rFonts w:ascii="Times New Roman" w:hAnsi="Times New Roman" w:cs="Times New Roman" w:hint="eastAsia"/>
        </w:rPr>
        <w:t>calculate the bandwidth of the filter so that we can</w:t>
      </w:r>
      <w:r w:rsidRPr="00906DA9">
        <w:rPr>
          <w:rFonts w:ascii="Times New Roman" w:hAnsi="Times New Roman" w:cs="Times New Roman"/>
        </w:rPr>
        <w:t xml:space="preserve"> adjust the parameter of LP filter.</w:t>
      </w:r>
    </w:p>
    <w:p w:rsidR="00E337AF" w:rsidRPr="00906DA9" w:rsidRDefault="007F00F7" w:rsidP="00760608">
      <w:pPr>
        <w:spacing w:before="100" w:beforeAutospacing="1" w:after="100" w:afterAutospacing="1"/>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cu</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off</m:t>
                  </m:r>
                </m:sub>
              </m:sSub>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2πRC</m:t>
              </m:r>
            </m:den>
          </m:f>
        </m:oMath>
      </m:oMathPara>
    </w:p>
    <w:p w:rsidR="00906DA9" w:rsidRDefault="002C2E63" w:rsidP="00906DA9">
      <w:pPr>
        <w:rPr>
          <w:rFonts w:ascii="Times New Roman" w:hAnsi="Times New Roman" w:cs="Times New Roman"/>
        </w:rPr>
      </w:pPr>
      <w:r>
        <w:rPr>
          <w:rFonts w:ascii="Times New Roman" w:hAnsi="Times New Roman" w:cs="Times New Roman" w:hint="eastAsia"/>
        </w:rPr>
        <w:t xml:space="preserve">So, if we need the </w:t>
      </w:r>
      <w:proofErr w:type="spellStart"/>
      <w:r>
        <w:rPr>
          <w:rFonts w:ascii="Times New Roman" w:hAnsi="Times New Roman" w:cs="Times New Roman" w:hint="eastAsia"/>
        </w:rPr>
        <w:t>cut_off</w:t>
      </w:r>
      <w:proofErr w:type="spellEnd"/>
      <w:r>
        <w:rPr>
          <w:rFonts w:ascii="Times New Roman" w:hAnsi="Times New Roman" w:cs="Times New Roman" w:hint="eastAsia"/>
        </w:rPr>
        <w:t xml:space="preserve"> frequency close to </w:t>
      </w:r>
      <w:proofErr w:type="gramStart"/>
      <w:r>
        <w:rPr>
          <w:rFonts w:ascii="Times New Roman" w:hAnsi="Times New Roman" w:cs="Times New Roman" w:hint="eastAsia"/>
        </w:rPr>
        <w:t>2KHz</w:t>
      </w:r>
      <w:proofErr w:type="gramEnd"/>
      <w:r>
        <w:rPr>
          <w:rFonts w:ascii="Times New Roman" w:hAnsi="Times New Roman" w:cs="Times New Roman" w:hint="eastAsia"/>
        </w:rPr>
        <w:t>, the value of R*C should not be larger than 8e</w:t>
      </w:r>
      <w:r w:rsidRPr="002C2E63">
        <w:rPr>
          <w:rFonts w:ascii="Times New Roman" w:hAnsi="Times New Roman" w:cs="Times New Roman" w:hint="eastAsia"/>
          <w:vertAlign w:val="superscript"/>
        </w:rPr>
        <w:t>-5</w:t>
      </w:r>
      <w:r>
        <w:rPr>
          <w:rFonts w:ascii="Times New Roman" w:hAnsi="Times New Roman" w:cs="Times New Roman" w:hint="eastAsia"/>
        </w:rPr>
        <w:t xml:space="preserve">. Assume C=10 </w:t>
      </w:r>
      <w:proofErr w:type="spellStart"/>
      <w:proofErr w:type="gramStart"/>
      <w:r>
        <w:rPr>
          <w:rFonts w:ascii="Times New Roman" w:hAnsi="Times New Roman" w:cs="Times New Roman" w:hint="eastAsia"/>
        </w:rPr>
        <w:t>nF</w:t>
      </w:r>
      <w:proofErr w:type="spellEnd"/>
      <w:proofErr w:type="gramEnd"/>
      <w:r>
        <w:rPr>
          <w:rFonts w:ascii="Times New Roman" w:hAnsi="Times New Roman" w:cs="Times New Roman" w:hint="eastAsia"/>
        </w:rPr>
        <w:t>, then, R should be 8K ohm.</w:t>
      </w:r>
    </w:p>
    <w:p w:rsidR="002C2E63" w:rsidRDefault="002C2E63" w:rsidP="00906DA9">
      <w:pPr>
        <w:rPr>
          <w:rFonts w:ascii="Times New Roman" w:hAnsi="Times New Roman" w:cs="Times New Roman"/>
        </w:rPr>
      </w:pPr>
      <w:r>
        <w:rPr>
          <w:noProof/>
        </w:rPr>
        <w:drawing>
          <wp:inline distT="0" distB="0" distL="0" distR="0" wp14:anchorId="1BAB8AFC" wp14:editId="5950199D">
            <wp:extent cx="5274310" cy="203036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30365"/>
                    </a:xfrm>
                    <a:prstGeom prst="rect">
                      <a:avLst/>
                    </a:prstGeom>
                  </pic:spPr>
                </pic:pic>
              </a:graphicData>
            </a:graphic>
          </wp:inline>
        </w:drawing>
      </w:r>
    </w:p>
    <w:p w:rsidR="002C2E63" w:rsidRPr="00906DA9" w:rsidRDefault="002C2E63" w:rsidP="00906DA9">
      <w:pPr>
        <w:rPr>
          <w:rFonts w:ascii="Times New Roman" w:hAnsi="Times New Roman" w:cs="Times New Roman"/>
        </w:rPr>
      </w:pPr>
      <w:r>
        <w:rPr>
          <w:rFonts w:ascii="Times New Roman" w:hAnsi="Times New Roman" w:cs="Times New Roman" w:hint="eastAsia"/>
        </w:rPr>
        <w:t xml:space="preserve">Also, the </w:t>
      </w:r>
      <w:proofErr w:type="gramStart"/>
      <w:r>
        <w:rPr>
          <w:rFonts w:ascii="Times New Roman" w:hAnsi="Times New Roman" w:cs="Times New Roman" w:hint="eastAsia"/>
        </w:rPr>
        <w:t>simulation prove</w:t>
      </w:r>
      <w:proofErr w:type="gramEnd"/>
      <w:r>
        <w:rPr>
          <w:rFonts w:ascii="Times New Roman" w:hAnsi="Times New Roman" w:cs="Times New Roman" w:hint="eastAsia"/>
        </w:rPr>
        <w:t xml:space="preserve"> this result. </w:t>
      </w:r>
      <w:r>
        <w:rPr>
          <w:rFonts w:ascii="Times New Roman" w:hAnsi="Times New Roman" w:cs="Times New Roman"/>
        </w:rPr>
        <w:t>W</w:t>
      </w:r>
      <w:r>
        <w:rPr>
          <w:rFonts w:ascii="Times New Roman" w:hAnsi="Times New Roman" w:cs="Times New Roman" w:hint="eastAsia"/>
        </w:rPr>
        <w:t xml:space="preserve">e can see that, when R=8K ohm, C=10 </w:t>
      </w:r>
      <w:proofErr w:type="spellStart"/>
      <w:proofErr w:type="gramStart"/>
      <w:r>
        <w:rPr>
          <w:rFonts w:ascii="Times New Roman" w:hAnsi="Times New Roman" w:cs="Times New Roman" w:hint="eastAsia"/>
        </w:rPr>
        <w:t>nF</w:t>
      </w:r>
      <w:proofErr w:type="spellEnd"/>
      <w:proofErr w:type="gramEnd"/>
      <w:r>
        <w:rPr>
          <w:rFonts w:ascii="Times New Roman" w:hAnsi="Times New Roman" w:cs="Times New Roman" w:hint="eastAsia"/>
        </w:rPr>
        <w:t>, our LP filter</w:t>
      </w:r>
      <w:r>
        <w:rPr>
          <w:rFonts w:ascii="Times New Roman" w:hAnsi="Times New Roman" w:cs="Times New Roman"/>
        </w:rPr>
        <w:t>’</w:t>
      </w:r>
      <w:r>
        <w:rPr>
          <w:rFonts w:ascii="Times New Roman" w:hAnsi="Times New Roman" w:cs="Times New Roman" w:hint="eastAsia"/>
        </w:rPr>
        <w:t>s -3dB bandwidth is 1.98KHz.</w:t>
      </w:r>
    </w:p>
    <w:p w:rsidR="00906DA9" w:rsidRPr="00906DA9" w:rsidRDefault="00906DA9" w:rsidP="00760608">
      <w:pPr>
        <w:pStyle w:val="3"/>
        <w:ind w:firstLineChars="49" w:firstLine="118"/>
        <w:rPr>
          <w:rFonts w:ascii="Times New Roman" w:hAnsi="Times New Roman" w:cs="Times New Roman"/>
          <w:sz w:val="24"/>
          <w:szCs w:val="24"/>
        </w:rPr>
      </w:pPr>
      <w:r w:rsidRPr="00906DA9">
        <w:rPr>
          <w:rFonts w:ascii="Times New Roman" w:hAnsi="Times New Roman" w:cs="Times New Roman"/>
          <w:sz w:val="24"/>
          <w:szCs w:val="24"/>
        </w:rPr>
        <w:t>4.2.2 ADC accuracy</w:t>
      </w:r>
    </w:p>
    <w:p w:rsidR="00906DA9" w:rsidRPr="00906DA9" w:rsidRDefault="00906DA9" w:rsidP="00760608">
      <w:pPr>
        <w:jc w:val="center"/>
        <w:rPr>
          <w:rFonts w:ascii="Times New Roman" w:hAnsi="Times New Roman" w:cs="Times New Roman"/>
        </w:rPr>
      </w:pPr>
      <w:r w:rsidRPr="00906DA9">
        <w:rPr>
          <w:rFonts w:ascii="Times New Roman" w:hAnsi="Times New Roman" w:cs="Times New Roman"/>
        </w:rPr>
        <w:object w:dxaOrig="3945" w:dyaOrig="1440">
          <v:shape id="_x0000_i1026" type="#_x0000_t75" style="width:197.25pt;height:1in" o:ole="">
            <v:imagedata r:id="rId12" o:title=""/>
          </v:shape>
          <o:OLEObject Type="Embed" ProgID="Visio.Drawing.11" ShapeID="_x0000_i1026" DrawAspect="Content" ObjectID="_1535228881" r:id="rId13"/>
        </w:object>
      </w:r>
    </w:p>
    <w:p w:rsidR="00906DA9" w:rsidRPr="00906DA9" w:rsidRDefault="00906DA9" w:rsidP="00760608">
      <w:pPr>
        <w:spacing w:before="100" w:beforeAutospacing="1" w:after="100" w:afterAutospacing="1"/>
        <w:jc w:val="center"/>
        <w:rPr>
          <w:rFonts w:ascii="Times New Roman" w:hAnsi="Times New Roman" w:cs="Times New Roman"/>
        </w:rPr>
      </w:pPr>
      <w:proofErr w:type="gramStart"/>
      <w:r w:rsidRPr="00906DA9">
        <w:rPr>
          <w:rFonts w:ascii="Times New Roman" w:hAnsi="Times New Roman" w:cs="Times New Roman"/>
        </w:rPr>
        <w:t>Figure 4.</w:t>
      </w:r>
      <w:proofErr w:type="gramEnd"/>
      <w:r w:rsidRPr="00906DA9">
        <w:rPr>
          <w:rFonts w:ascii="Times New Roman" w:hAnsi="Times New Roman" w:cs="Times New Roman"/>
        </w:rPr>
        <w:t xml:space="preserve"> The block chart of ADC’s Accuracy testing</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 xml:space="preserve">We use the signal generator to simulate the Surface EMG signal, and sample it with our design ADC functional circuit and research grade EMG machine ----- </w:t>
      </w:r>
      <w:proofErr w:type="spellStart"/>
      <w:r w:rsidRPr="00906DA9">
        <w:rPr>
          <w:rFonts w:ascii="Times New Roman" w:hAnsi="Times New Roman" w:cs="Times New Roman"/>
        </w:rPr>
        <w:t>Biosemi</w:t>
      </w:r>
      <w:proofErr w:type="spellEnd"/>
      <w:r w:rsidRPr="00906DA9">
        <w:rPr>
          <w:rFonts w:ascii="Times New Roman" w:hAnsi="Times New Roman" w:cs="Times New Roman"/>
        </w:rPr>
        <w:t xml:space="preserve"> </w:t>
      </w:r>
      <w:proofErr w:type="spellStart"/>
      <w:r w:rsidRPr="00906DA9">
        <w:rPr>
          <w:rFonts w:ascii="Times New Roman" w:hAnsi="Times New Roman" w:cs="Times New Roman"/>
        </w:rPr>
        <w:t>ActiveTwo</w:t>
      </w:r>
      <w:proofErr w:type="spellEnd"/>
      <w:r w:rsidRPr="00906DA9">
        <w:rPr>
          <w:rFonts w:ascii="Times New Roman" w:hAnsi="Times New Roman" w:cs="Times New Roman"/>
        </w:rPr>
        <w:t xml:space="preserve"> at the same time. Assuming the EMG machine’s sampling result as the true value, we compare the result came from the ADC circuit with the true value, and calculate the error. </w:t>
      </w:r>
    </w:p>
    <w:p w:rsidR="00906DA9" w:rsidRPr="00906DA9" w:rsidRDefault="00906DA9" w:rsidP="00760608">
      <w:pPr>
        <w:spacing w:before="100" w:beforeAutospacing="1" w:after="100" w:afterAutospacing="1"/>
        <w:rPr>
          <w:rFonts w:ascii="Times New Roman" w:hAnsi="Times New Roman" w:cs="Times New Roman"/>
        </w:rPr>
      </w:pPr>
      <w:r w:rsidRPr="00906DA9">
        <w:rPr>
          <w:rFonts w:ascii="Times New Roman" w:hAnsi="Times New Roman" w:cs="Times New Roman"/>
        </w:rPr>
        <w:t>Since the SEMG’s amplitude is usually in the range of 20mV, so our input voltage should be within this range too.</w:t>
      </w:r>
    </w:p>
    <w:p w:rsidR="00906DA9" w:rsidRPr="00906DA9" w:rsidRDefault="00906DA9" w:rsidP="00760608">
      <w:pPr>
        <w:spacing w:before="100" w:beforeAutospacing="1" w:after="100" w:afterAutospacing="1"/>
        <w:jc w:val="center"/>
        <w:rPr>
          <w:rFonts w:ascii="Times New Roman" w:hAnsi="Times New Roman" w:cs="Times New Roman"/>
        </w:rPr>
      </w:pPr>
      <w:proofErr w:type="gramStart"/>
      <w:r w:rsidRPr="00906DA9">
        <w:rPr>
          <w:rFonts w:ascii="Times New Roman" w:hAnsi="Times New Roman" w:cs="Times New Roman"/>
        </w:rPr>
        <w:t>Table 4.</w:t>
      </w:r>
      <w:proofErr w:type="gramEnd"/>
      <w:r w:rsidRPr="00906DA9">
        <w:rPr>
          <w:rFonts w:ascii="Times New Roman" w:hAnsi="Times New Roman" w:cs="Times New Roman"/>
        </w:rPr>
        <w:t xml:space="preserve"> Sampling Accuracy record</w:t>
      </w:r>
    </w:p>
    <w:tbl>
      <w:tblPr>
        <w:tblStyle w:val="a3"/>
        <w:tblW w:w="0" w:type="auto"/>
        <w:tblLook w:val="04A0" w:firstRow="1" w:lastRow="0" w:firstColumn="1" w:lastColumn="0" w:noHBand="0" w:noVBand="1"/>
        <w:tblPrChange w:id="57" w:author="admin" w:date="2016-09-12T23:39:00Z">
          <w:tblPr>
            <w:tblStyle w:val="a3"/>
            <w:tblW w:w="0" w:type="auto"/>
            <w:tblLook w:val="04A0" w:firstRow="1" w:lastRow="0" w:firstColumn="1" w:lastColumn="0" w:noHBand="0" w:noVBand="1"/>
          </w:tblPr>
        </w:tblPrChange>
      </w:tblPr>
      <w:tblGrid>
        <w:gridCol w:w="1701"/>
        <w:gridCol w:w="1725"/>
        <w:gridCol w:w="1716"/>
        <w:gridCol w:w="1690"/>
        <w:gridCol w:w="1690"/>
        <w:tblGridChange w:id="58">
          <w:tblGrid>
            <w:gridCol w:w="1701"/>
            <w:gridCol w:w="1725"/>
            <w:gridCol w:w="1716"/>
            <w:gridCol w:w="1690"/>
            <w:gridCol w:w="1690"/>
          </w:tblGrid>
        </w:tblGridChange>
      </w:tblGrid>
      <w:tr w:rsidR="00906DA9" w:rsidRPr="00906DA9" w:rsidTr="007F00F7">
        <w:tc>
          <w:tcPr>
            <w:tcW w:w="1701" w:type="dxa"/>
            <w:tcBorders>
              <w:top w:val="single" w:sz="4" w:space="0" w:color="000000"/>
              <w:left w:val="single" w:sz="4" w:space="0" w:color="000000"/>
              <w:bottom w:val="single" w:sz="4" w:space="0" w:color="000000"/>
              <w:right w:val="single" w:sz="4" w:space="0" w:color="000000"/>
            </w:tcBorders>
            <w:vAlign w:val="center"/>
            <w:hideMark/>
            <w:tcPrChange w:id="59"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jc w:val="center"/>
              <w:rPr>
                <w:rFonts w:ascii="Times New Roman" w:eastAsiaTheme="minorEastAsia" w:hAnsi="Times New Roman"/>
                <w:szCs w:val="22"/>
              </w:rPr>
            </w:pPr>
            <w:r w:rsidRPr="00906DA9">
              <w:rPr>
                <w:rFonts w:ascii="Times New Roman" w:eastAsiaTheme="minorEastAsia" w:hAnsi="Times New Roman"/>
                <w:kern w:val="2"/>
                <w:sz w:val="21"/>
                <w:szCs w:val="22"/>
              </w:rPr>
              <w:t>Input voltage (mV)</w:t>
            </w:r>
          </w:p>
        </w:tc>
        <w:tc>
          <w:tcPr>
            <w:tcW w:w="1725" w:type="dxa"/>
            <w:tcBorders>
              <w:top w:val="single" w:sz="4" w:space="0" w:color="000000"/>
              <w:left w:val="single" w:sz="4" w:space="0" w:color="000000"/>
              <w:bottom w:val="single" w:sz="4" w:space="0" w:color="000000"/>
              <w:right w:val="single" w:sz="4" w:space="0" w:color="000000"/>
            </w:tcBorders>
            <w:vAlign w:val="center"/>
            <w:hideMark/>
            <w:tcPrChange w:id="60"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jc w:val="center"/>
              <w:rPr>
                <w:rFonts w:ascii="Times New Roman" w:eastAsiaTheme="minorEastAsia" w:hAnsi="Times New Roman"/>
                <w:szCs w:val="22"/>
              </w:rPr>
            </w:pPr>
            <w:r w:rsidRPr="00906DA9">
              <w:rPr>
                <w:rFonts w:ascii="Times New Roman" w:eastAsiaTheme="minorEastAsia" w:hAnsi="Times New Roman"/>
                <w:kern w:val="2"/>
                <w:sz w:val="21"/>
                <w:szCs w:val="22"/>
              </w:rPr>
              <w:t xml:space="preserve">True value from </w:t>
            </w:r>
            <w:proofErr w:type="spellStart"/>
            <w:r w:rsidRPr="00906DA9">
              <w:rPr>
                <w:rFonts w:ascii="Times New Roman" w:eastAsiaTheme="minorEastAsia" w:hAnsi="Times New Roman"/>
                <w:kern w:val="2"/>
                <w:sz w:val="21"/>
                <w:szCs w:val="22"/>
              </w:rPr>
              <w:t>biosemi</w:t>
            </w:r>
            <w:proofErr w:type="spellEnd"/>
            <w:r w:rsidRPr="00906DA9">
              <w:rPr>
                <w:rFonts w:ascii="Times New Roman" w:eastAsiaTheme="minorEastAsia" w:hAnsi="Times New Roman"/>
                <w:kern w:val="2"/>
                <w:sz w:val="21"/>
                <w:szCs w:val="22"/>
              </w:rPr>
              <w:t xml:space="preserve"> </w:t>
            </w:r>
            <w:proofErr w:type="spellStart"/>
            <w:r w:rsidRPr="00906DA9">
              <w:rPr>
                <w:rFonts w:ascii="Times New Roman" w:eastAsiaTheme="minorEastAsia" w:hAnsi="Times New Roman"/>
                <w:kern w:val="2"/>
                <w:sz w:val="21"/>
                <w:szCs w:val="22"/>
              </w:rPr>
              <w:t>ActiveTwo</w:t>
            </w:r>
            <w:proofErr w:type="spellEnd"/>
            <w:r w:rsidRPr="00906DA9">
              <w:rPr>
                <w:rFonts w:ascii="Times New Roman" w:eastAsiaTheme="minorEastAsia" w:hAnsi="Times New Roman"/>
                <w:kern w:val="2"/>
                <w:sz w:val="21"/>
                <w:szCs w:val="22"/>
              </w:rPr>
              <w:t xml:space="preserve">      </w:t>
            </w:r>
            <w:r w:rsidRPr="00906DA9">
              <w:rPr>
                <w:rFonts w:ascii="Times New Roman" w:eastAsiaTheme="minorEastAsia" w:hAnsi="Times New Roman"/>
                <w:kern w:val="2"/>
                <w:sz w:val="21"/>
                <w:szCs w:val="22"/>
              </w:rPr>
              <w:lastRenderedPageBreak/>
              <w:t>(mV)</w:t>
            </w:r>
          </w:p>
        </w:tc>
        <w:tc>
          <w:tcPr>
            <w:tcW w:w="1716" w:type="dxa"/>
            <w:tcBorders>
              <w:top w:val="single" w:sz="4" w:space="0" w:color="000000"/>
              <w:left w:val="single" w:sz="4" w:space="0" w:color="000000"/>
              <w:bottom w:val="single" w:sz="4" w:space="0" w:color="000000"/>
              <w:right w:val="single" w:sz="4" w:space="0" w:color="000000"/>
            </w:tcBorders>
            <w:vAlign w:val="center"/>
            <w:hideMark/>
            <w:tcPrChange w:id="61"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jc w:val="center"/>
              <w:rPr>
                <w:rFonts w:ascii="Times New Roman" w:eastAsiaTheme="minorEastAsia" w:hAnsi="Times New Roman"/>
                <w:szCs w:val="22"/>
              </w:rPr>
            </w:pPr>
            <w:r w:rsidRPr="00906DA9">
              <w:rPr>
                <w:rFonts w:ascii="Times New Roman" w:eastAsiaTheme="minorEastAsia" w:hAnsi="Times New Roman"/>
                <w:kern w:val="2"/>
                <w:sz w:val="21"/>
                <w:szCs w:val="22"/>
              </w:rPr>
              <w:lastRenderedPageBreak/>
              <w:t>Sampling value from AD1299  (mV)</w:t>
            </w:r>
          </w:p>
        </w:tc>
        <w:tc>
          <w:tcPr>
            <w:tcW w:w="1690" w:type="dxa"/>
            <w:tcBorders>
              <w:top w:val="single" w:sz="4" w:space="0" w:color="000000"/>
              <w:left w:val="single" w:sz="4" w:space="0" w:color="000000"/>
              <w:bottom w:val="single" w:sz="4" w:space="0" w:color="000000"/>
              <w:right w:val="single" w:sz="4" w:space="0" w:color="000000"/>
            </w:tcBorders>
            <w:vAlign w:val="center"/>
            <w:hideMark/>
            <w:tcPrChange w:id="62"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jc w:val="center"/>
              <w:rPr>
                <w:rFonts w:ascii="Times New Roman" w:eastAsiaTheme="minorEastAsia" w:hAnsi="Times New Roman"/>
                <w:szCs w:val="22"/>
              </w:rPr>
            </w:pPr>
            <w:r w:rsidRPr="00906DA9">
              <w:rPr>
                <w:rFonts w:ascii="Times New Roman" w:eastAsiaTheme="minorEastAsia" w:hAnsi="Times New Roman"/>
                <w:kern w:val="2"/>
                <w:sz w:val="21"/>
                <w:szCs w:val="22"/>
              </w:rPr>
              <w:t>Error               (mV)</w:t>
            </w:r>
          </w:p>
        </w:tc>
        <w:tc>
          <w:tcPr>
            <w:tcW w:w="1690" w:type="dxa"/>
            <w:tcBorders>
              <w:top w:val="single" w:sz="4" w:space="0" w:color="000000"/>
              <w:left w:val="single" w:sz="4" w:space="0" w:color="000000"/>
              <w:bottom w:val="single" w:sz="4" w:space="0" w:color="000000"/>
              <w:right w:val="single" w:sz="4" w:space="0" w:color="000000"/>
            </w:tcBorders>
            <w:vAlign w:val="center"/>
            <w:hideMark/>
            <w:tcPrChange w:id="63" w:author="admin" w:date="2016-09-12T23:39:00Z">
              <w:tcPr>
                <w:tcW w:w="1772"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jc w:val="center"/>
              <w:rPr>
                <w:rFonts w:ascii="Times New Roman" w:eastAsiaTheme="minorEastAsia" w:hAnsi="Times New Roman"/>
                <w:szCs w:val="22"/>
              </w:rPr>
            </w:pPr>
            <w:r w:rsidRPr="00906DA9">
              <w:rPr>
                <w:rFonts w:ascii="Times New Roman" w:eastAsiaTheme="minorEastAsia" w:hAnsi="Times New Roman"/>
                <w:kern w:val="2"/>
                <w:sz w:val="21"/>
                <w:szCs w:val="22"/>
              </w:rPr>
              <w:t>Error ratio         (%)</w:t>
            </w:r>
          </w:p>
        </w:tc>
      </w:tr>
      <w:tr w:rsidR="00906DA9" w:rsidRPr="00906DA9" w:rsidTr="007F00F7">
        <w:tc>
          <w:tcPr>
            <w:tcW w:w="1701" w:type="dxa"/>
            <w:tcBorders>
              <w:top w:val="single" w:sz="4" w:space="0" w:color="000000"/>
              <w:left w:val="single" w:sz="4" w:space="0" w:color="000000"/>
              <w:bottom w:val="single" w:sz="4" w:space="0" w:color="000000"/>
              <w:right w:val="single" w:sz="4" w:space="0" w:color="000000"/>
            </w:tcBorders>
            <w:vAlign w:val="center"/>
            <w:hideMark/>
            <w:tcPrChange w:id="64"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rPr>
                <w:rFonts w:ascii="Times New Roman" w:eastAsiaTheme="minorEastAsia" w:hAnsi="Times New Roman"/>
                <w:szCs w:val="22"/>
              </w:rPr>
            </w:pPr>
            <w:r w:rsidRPr="00906DA9">
              <w:rPr>
                <w:rFonts w:ascii="Times New Roman" w:eastAsiaTheme="minorEastAsia" w:hAnsi="Times New Roman"/>
                <w:kern w:val="2"/>
                <w:sz w:val="21"/>
                <w:szCs w:val="22"/>
              </w:rPr>
              <w:lastRenderedPageBreak/>
              <w:t>1</w:t>
            </w:r>
          </w:p>
        </w:tc>
        <w:tc>
          <w:tcPr>
            <w:tcW w:w="1725" w:type="dxa"/>
            <w:tcBorders>
              <w:top w:val="single" w:sz="4" w:space="0" w:color="000000"/>
              <w:left w:val="single" w:sz="4" w:space="0" w:color="000000"/>
              <w:bottom w:val="single" w:sz="4" w:space="0" w:color="000000"/>
              <w:right w:val="single" w:sz="4" w:space="0" w:color="000000"/>
            </w:tcBorders>
            <w:vAlign w:val="center"/>
            <w:tcPrChange w:id="65"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66"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67"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68"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r>
      <w:tr w:rsidR="00906DA9" w:rsidRPr="00906DA9" w:rsidTr="007F00F7">
        <w:tc>
          <w:tcPr>
            <w:tcW w:w="1701" w:type="dxa"/>
            <w:tcBorders>
              <w:top w:val="single" w:sz="4" w:space="0" w:color="000000"/>
              <w:left w:val="single" w:sz="4" w:space="0" w:color="000000"/>
              <w:bottom w:val="single" w:sz="4" w:space="0" w:color="000000"/>
              <w:right w:val="single" w:sz="4" w:space="0" w:color="000000"/>
            </w:tcBorders>
            <w:vAlign w:val="center"/>
            <w:hideMark/>
            <w:tcPrChange w:id="69"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rPr>
                <w:rFonts w:ascii="Times New Roman" w:eastAsiaTheme="minorEastAsia" w:hAnsi="Times New Roman"/>
                <w:szCs w:val="22"/>
              </w:rPr>
            </w:pPr>
            <w:r w:rsidRPr="00906DA9">
              <w:rPr>
                <w:rFonts w:ascii="Times New Roman" w:eastAsiaTheme="minorEastAsia" w:hAnsi="Times New Roman"/>
                <w:kern w:val="2"/>
                <w:sz w:val="21"/>
                <w:szCs w:val="22"/>
              </w:rPr>
              <w:t>2</w:t>
            </w:r>
          </w:p>
        </w:tc>
        <w:tc>
          <w:tcPr>
            <w:tcW w:w="1725" w:type="dxa"/>
            <w:tcBorders>
              <w:top w:val="single" w:sz="4" w:space="0" w:color="000000"/>
              <w:left w:val="single" w:sz="4" w:space="0" w:color="000000"/>
              <w:bottom w:val="single" w:sz="4" w:space="0" w:color="000000"/>
              <w:right w:val="single" w:sz="4" w:space="0" w:color="000000"/>
            </w:tcBorders>
            <w:vAlign w:val="center"/>
            <w:tcPrChange w:id="70"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71"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72"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73"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r>
      <w:tr w:rsidR="00906DA9" w:rsidRPr="00906DA9" w:rsidTr="007F00F7">
        <w:tc>
          <w:tcPr>
            <w:tcW w:w="1701" w:type="dxa"/>
            <w:tcBorders>
              <w:top w:val="single" w:sz="4" w:space="0" w:color="000000"/>
              <w:left w:val="single" w:sz="4" w:space="0" w:color="000000"/>
              <w:bottom w:val="single" w:sz="4" w:space="0" w:color="000000"/>
              <w:right w:val="single" w:sz="4" w:space="0" w:color="000000"/>
            </w:tcBorders>
            <w:vAlign w:val="center"/>
            <w:hideMark/>
            <w:tcPrChange w:id="74"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rPr>
                <w:rFonts w:ascii="Times New Roman" w:eastAsiaTheme="minorEastAsia" w:hAnsi="Times New Roman"/>
                <w:szCs w:val="22"/>
              </w:rPr>
            </w:pPr>
            <w:r w:rsidRPr="00906DA9">
              <w:rPr>
                <w:rFonts w:ascii="Times New Roman" w:eastAsiaTheme="minorEastAsia" w:hAnsi="Times New Roman"/>
                <w:kern w:val="2"/>
                <w:sz w:val="21"/>
                <w:szCs w:val="22"/>
              </w:rPr>
              <w:t>4</w:t>
            </w:r>
          </w:p>
        </w:tc>
        <w:tc>
          <w:tcPr>
            <w:tcW w:w="1725" w:type="dxa"/>
            <w:tcBorders>
              <w:top w:val="single" w:sz="4" w:space="0" w:color="000000"/>
              <w:left w:val="single" w:sz="4" w:space="0" w:color="000000"/>
              <w:bottom w:val="single" w:sz="4" w:space="0" w:color="000000"/>
              <w:right w:val="single" w:sz="4" w:space="0" w:color="000000"/>
            </w:tcBorders>
            <w:vAlign w:val="center"/>
            <w:tcPrChange w:id="75"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76"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77"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78"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r>
      <w:tr w:rsidR="00906DA9" w:rsidRPr="00906DA9" w:rsidTr="007F00F7">
        <w:tc>
          <w:tcPr>
            <w:tcW w:w="1701" w:type="dxa"/>
            <w:tcBorders>
              <w:top w:val="single" w:sz="4" w:space="0" w:color="000000"/>
              <w:left w:val="single" w:sz="4" w:space="0" w:color="000000"/>
              <w:bottom w:val="single" w:sz="4" w:space="0" w:color="000000"/>
              <w:right w:val="single" w:sz="4" w:space="0" w:color="000000"/>
            </w:tcBorders>
            <w:vAlign w:val="center"/>
            <w:hideMark/>
            <w:tcPrChange w:id="79"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rPr>
                <w:rFonts w:ascii="Times New Roman" w:eastAsiaTheme="minorEastAsia" w:hAnsi="Times New Roman"/>
                <w:szCs w:val="22"/>
              </w:rPr>
            </w:pPr>
            <w:r w:rsidRPr="00906DA9">
              <w:rPr>
                <w:rFonts w:ascii="Times New Roman" w:eastAsiaTheme="minorEastAsia" w:hAnsi="Times New Roman"/>
                <w:kern w:val="2"/>
                <w:sz w:val="21"/>
                <w:szCs w:val="22"/>
              </w:rPr>
              <w:t>6</w:t>
            </w:r>
          </w:p>
        </w:tc>
        <w:tc>
          <w:tcPr>
            <w:tcW w:w="1725" w:type="dxa"/>
            <w:tcBorders>
              <w:top w:val="single" w:sz="4" w:space="0" w:color="000000"/>
              <w:left w:val="single" w:sz="4" w:space="0" w:color="000000"/>
              <w:bottom w:val="single" w:sz="4" w:space="0" w:color="000000"/>
              <w:right w:val="single" w:sz="4" w:space="0" w:color="000000"/>
            </w:tcBorders>
            <w:vAlign w:val="center"/>
            <w:tcPrChange w:id="80"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81"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82"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83"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r>
      <w:tr w:rsidR="00906DA9" w:rsidRPr="00906DA9" w:rsidTr="007F00F7">
        <w:tc>
          <w:tcPr>
            <w:tcW w:w="1701" w:type="dxa"/>
            <w:tcBorders>
              <w:top w:val="single" w:sz="4" w:space="0" w:color="000000"/>
              <w:left w:val="single" w:sz="4" w:space="0" w:color="000000"/>
              <w:bottom w:val="single" w:sz="4" w:space="0" w:color="000000"/>
              <w:right w:val="single" w:sz="4" w:space="0" w:color="000000"/>
            </w:tcBorders>
            <w:vAlign w:val="center"/>
            <w:hideMark/>
            <w:tcPrChange w:id="84"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RDefault="00906DA9" w:rsidP="00760608">
            <w:pPr>
              <w:rPr>
                <w:rFonts w:ascii="Times New Roman" w:eastAsiaTheme="minorEastAsia" w:hAnsi="Times New Roman"/>
                <w:szCs w:val="22"/>
              </w:rPr>
            </w:pPr>
            <w:r w:rsidRPr="00906DA9">
              <w:rPr>
                <w:rFonts w:ascii="Times New Roman" w:eastAsiaTheme="minorEastAsia" w:hAnsi="Times New Roman"/>
                <w:kern w:val="2"/>
                <w:sz w:val="21"/>
                <w:szCs w:val="22"/>
              </w:rPr>
              <w:t>8</w:t>
            </w:r>
          </w:p>
        </w:tc>
        <w:tc>
          <w:tcPr>
            <w:tcW w:w="1725" w:type="dxa"/>
            <w:tcBorders>
              <w:top w:val="single" w:sz="4" w:space="0" w:color="000000"/>
              <w:left w:val="single" w:sz="4" w:space="0" w:color="000000"/>
              <w:bottom w:val="single" w:sz="4" w:space="0" w:color="000000"/>
              <w:right w:val="single" w:sz="4" w:space="0" w:color="000000"/>
            </w:tcBorders>
            <w:vAlign w:val="center"/>
            <w:tcPrChange w:id="85"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86"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87"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88"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RDefault="00906DA9" w:rsidP="00760608">
            <w:pPr>
              <w:rPr>
                <w:rFonts w:ascii="Times New Roman" w:eastAsiaTheme="minorEastAsia" w:hAnsi="Times New Roman"/>
                <w:szCs w:val="22"/>
              </w:rPr>
            </w:pPr>
          </w:p>
        </w:tc>
      </w:tr>
      <w:tr w:rsidR="00906DA9" w:rsidRPr="00906DA9" w:rsidDel="007F00F7" w:rsidTr="007F00F7">
        <w:trPr>
          <w:del w:id="89" w:author="admin" w:date="2016-09-12T23:39:00Z"/>
        </w:trPr>
        <w:tc>
          <w:tcPr>
            <w:tcW w:w="1701" w:type="dxa"/>
            <w:tcBorders>
              <w:top w:val="single" w:sz="4" w:space="0" w:color="000000"/>
              <w:left w:val="single" w:sz="4" w:space="0" w:color="000000"/>
              <w:bottom w:val="single" w:sz="4" w:space="0" w:color="000000"/>
              <w:right w:val="single" w:sz="4" w:space="0" w:color="000000"/>
            </w:tcBorders>
            <w:vAlign w:val="center"/>
            <w:hideMark/>
            <w:tcPrChange w:id="90"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rPr>
                <w:del w:id="91" w:author="admin" w:date="2016-09-12T23:39:00Z"/>
                <w:rFonts w:ascii="Times New Roman" w:eastAsiaTheme="minorEastAsia" w:hAnsi="Times New Roman"/>
                <w:szCs w:val="22"/>
              </w:rPr>
            </w:pPr>
            <w:del w:id="92" w:author="admin" w:date="2016-09-12T23:39:00Z">
              <w:r w:rsidRPr="00906DA9" w:rsidDel="007F00F7">
                <w:rPr>
                  <w:rFonts w:ascii="Times New Roman" w:eastAsiaTheme="minorEastAsia" w:hAnsi="Times New Roman"/>
                  <w:kern w:val="2"/>
                  <w:sz w:val="21"/>
                  <w:szCs w:val="22"/>
                </w:rPr>
                <w:delText>10</w:delText>
              </w:r>
            </w:del>
          </w:p>
        </w:tc>
        <w:tc>
          <w:tcPr>
            <w:tcW w:w="1725" w:type="dxa"/>
            <w:tcBorders>
              <w:top w:val="single" w:sz="4" w:space="0" w:color="000000"/>
              <w:left w:val="single" w:sz="4" w:space="0" w:color="000000"/>
              <w:bottom w:val="single" w:sz="4" w:space="0" w:color="000000"/>
              <w:right w:val="single" w:sz="4" w:space="0" w:color="000000"/>
            </w:tcBorders>
            <w:vAlign w:val="center"/>
            <w:tcPrChange w:id="93"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94" w:author="admin" w:date="2016-09-12T23:39:00Z"/>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95"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96"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97"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98"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99"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00" w:author="admin" w:date="2016-09-12T23:39:00Z"/>
                <w:rFonts w:ascii="Times New Roman" w:eastAsiaTheme="minorEastAsia" w:hAnsi="Times New Roman"/>
                <w:szCs w:val="22"/>
              </w:rPr>
            </w:pPr>
          </w:p>
        </w:tc>
      </w:tr>
      <w:tr w:rsidR="00906DA9" w:rsidRPr="00906DA9" w:rsidDel="007F00F7" w:rsidTr="007F00F7">
        <w:trPr>
          <w:del w:id="101" w:author="admin" w:date="2016-09-12T23:39:00Z"/>
        </w:trPr>
        <w:tc>
          <w:tcPr>
            <w:tcW w:w="1701" w:type="dxa"/>
            <w:tcBorders>
              <w:top w:val="single" w:sz="4" w:space="0" w:color="000000"/>
              <w:left w:val="single" w:sz="4" w:space="0" w:color="000000"/>
              <w:bottom w:val="single" w:sz="4" w:space="0" w:color="000000"/>
              <w:right w:val="single" w:sz="4" w:space="0" w:color="000000"/>
            </w:tcBorders>
            <w:vAlign w:val="center"/>
            <w:hideMark/>
            <w:tcPrChange w:id="102"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rPr>
                <w:del w:id="103" w:author="admin" w:date="2016-09-12T23:39:00Z"/>
                <w:rFonts w:ascii="Times New Roman" w:eastAsiaTheme="minorEastAsia" w:hAnsi="Times New Roman"/>
                <w:szCs w:val="22"/>
              </w:rPr>
            </w:pPr>
            <w:del w:id="104" w:author="admin" w:date="2016-09-12T23:39:00Z">
              <w:r w:rsidRPr="00906DA9" w:rsidDel="007F00F7">
                <w:rPr>
                  <w:rFonts w:ascii="Times New Roman" w:eastAsiaTheme="minorEastAsia" w:hAnsi="Times New Roman"/>
                  <w:kern w:val="2"/>
                  <w:sz w:val="21"/>
                  <w:szCs w:val="22"/>
                </w:rPr>
                <w:delText>12</w:delText>
              </w:r>
            </w:del>
          </w:p>
        </w:tc>
        <w:tc>
          <w:tcPr>
            <w:tcW w:w="1725" w:type="dxa"/>
            <w:tcBorders>
              <w:top w:val="single" w:sz="4" w:space="0" w:color="000000"/>
              <w:left w:val="single" w:sz="4" w:space="0" w:color="000000"/>
              <w:bottom w:val="single" w:sz="4" w:space="0" w:color="000000"/>
              <w:right w:val="single" w:sz="4" w:space="0" w:color="000000"/>
            </w:tcBorders>
            <w:vAlign w:val="center"/>
            <w:tcPrChange w:id="105"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06" w:author="admin" w:date="2016-09-12T23:39:00Z"/>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107"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08"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09"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10"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11"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12" w:author="admin" w:date="2016-09-12T23:39:00Z"/>
                <w:rFonts w:ascii="Times New Roman" w:eastAsiaTheme="minorEastAsia" w:hAnsi="Times New Roman"/>
                <w:szCs w:val="22"/>
              </w:rPr>
            </w:pPr>
          </w:p>
        </w:tc>
      </w:tr>
      <w:tr w:rsidR="00906DA9" w:rsidRPr="00906DA9" w:rsidDel="007F00F7" w:rsidTr="007F00F7">
        <w:trPr>
          <w:del w:id="113" w:author="admin" w:date="2016-09-12T23:39:00Z"/>
        </w:trPr>
        <w:tc>
          <w:tcPr>
            <w:tcW w:w="1701" w:type="dxa"/>
            <w:tcBorders>
              <w:top w:val="single" w:sz="4" w:space="0" w:color="000000"/>
              <w:left w:val="single" w:sz="4" w:space="0" w:color="000000"/>
              <w:bottom w:val="single" w:sz="4" w:space="0" w:color="000000"/>
              <w:right w:val="single" w:sz="4" w:space="0" w:color="000000"/>
            </w:tcBorders>
            <w:vAlign w:val="center"/>
            <w:hideMark/>
            <w:tcPrChange w:id="114"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rPr>
                <w:del w:id="115" w:author="admin" w:date="2016-09-12T23:39:00Z"/>
                <w:rFonts w:ascii="Times New Roman" w:eastAsiaTheme="minorEastAsia" w:hAnsi="Times New Roman"/>
                <w:szCs w:val="22"/>
              </w:rPr>
            </w:pPr>
            <w:del w:id="116" w:author="admin" w:date="2016-09-12T23:39:00Z">
              <w:r w:rsidRPr="00906DA9" w:rsidDel="007F00F7">
                <w:rPr>
                  <w:rFonts w:ascii="Times New Roman" w:eastAsiaTheme="minorEastAsia" w:hAnsi="Times New Roman"/>
                  <w:kern w:val="2"/>
                  <w:sz w:val="21"/>
                  <w:szCs w:val="22"/>
                </w:rPr>
                <w:delText>14</w:delText>
              </w:r>
            </w:del>
          </w:p>
        </w:tc>
        <w:tc>
          <w:tcPr>
            <w:tcW w:w="1725" w:type="dxa"/>
            <w:tcBorders>
              <w:top w:val="single" w:sz="4" w:space="0" w:color="000000"/>
              <w:left w:val="single" w:sz="4" w:space="0" w:color="000000"/>
              <w:bottom w:val="single" w:sz="4" w:space="0" w:color="000000"/>
              <w:right w:val="single" w:sz="4" w:space="0" w:color="000000"/>
            </w:tcBorders>
            <w:vAlign w:val="center"/>
            <w:tcPrChange w:id="117"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18" w:author="admin" w:date="2016-09-12T23:39:00Z"/>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119"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20"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21"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22"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23"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24" w:author="admin" w:date="2016-09-12T23:39:00Z"/>
                <w:rFonts w:ascii="Times New Roman" w:eastAsiaTheme="minorEastAsia" w:hAnsi="Times New Roman"/>
                <w:szCs w:val="22"/>
              </w:rPr>
            </w:pPr>
          </w:p>
        </w:tc>
      </w:tr>
      <w:tr w:rsidR="00906DA9" w:rsidRPr="00906DA9" w:rsidDel="007F00F7" w:rsidTr="007F00F7">
        <w:trPr>
          <w:del w:id="125" w:author="admin" w:date="2016-09-12T23:39:00Z"/>
        </w:trPr>
        <w:tc>
          <w:tcPr>
            <w:tcW w:w="1701" w:type="dxa"/>
            <w:tcBorders>
              <w:top w:val="single" w:sz="4" w:space="0" w:color="000000"/>
              <w:left w:val="single" w:sz="4" w:space="0" w:color="000000"/>
              <w:bottom w:val="single" w:sz="4" w:space="0" w:color="000000"/>
              <w:right w:val="single" w:sz="4" w:space="0" w:color="000000"/>
            </w:tcBorders>
            <w:vAlign w:val="center"/>
            <w:hideMark/>
            <w:tcPrChange w:id="126"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rPr>
                <w:del w:id="127" w:author="admin" w:date="2016-09-12T23:39:00Z"/>
                <w:rFonts w:ascii="Times New Roman" w:eastAsiaTheme="minorEastAsia" w:hAnsi="Times New Roman"/>
                <w:szCs w:val="22"/>
              </w:rPr>
            </w:pPr>
            <w:del w:id="128" w:author="admin" w:date="2016-09-12T23:39:00Z">
              <w:r w:rsidRPr="00906DA9" w:rsidDel="007F00F7">
                <w:rPr>
                  <w:rFonts w:ascii="Times New Roman" w:eastAsiaTheme="minorEastAsia" w:hAnsi="Times New Roman"/>
                  <w:kern w:val="2"/>
                  <w:sz w:val="21"/>
                  <w:szCs w:val="22"/>
                </w:rPr>
                <w:delText>16</w:delText>
              </w:r>
            </w:del>
          </w:p>
        </w:tc>
        <w:tc>
          <w:tcPr>
            <w:tcW w:w="1725" w:type="dxa"/>
            <w:tcBorders>
              <w:top w:val="single" w:sz="4" w:space="0" w:color="000000"/>
              <w:left w:val="single" w:sz="4" w:space="0" w:color="000000"/>
              <w:bottom w:val="single" w:sz="4" w:space="0" w:color="000000"/>
              <w:right w:val="single" w:sz="4" w:space="0" w:color="000000"/>
            </w:tcBorders>
            <w:vAlign w:val="center"/>
            <w:tcPrChange w:id="129"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30" w:author="admin" w:date="2016-09-12T23:39:00Z"/>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131"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32"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33"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34"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35"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36" w:author="admin" w:date="2016-09-12T23:39:00Z"/>
                <w:rFonts w:ascii="Times New Roman" w:eastAsiaTheme="minorEastAsia" w:hAnsi="Times New Roman"/>
                <w:szCs w:val="22"/>
              </w:rPr>
            </w:pPr>
          </w:p>
        </w:tc>
      </w:tr>
      <w:tr w:rsidR="00906DA9" w:rsidRPr="00906DA9" w:rsidDel="007F00F7" w:rsidTr="007F00F7">
        <w:trPr>
          <w:del w:id="137" w:author="admin" w:date="2016-09-12T23:39:00Z"/>
        </w:trPr>
        <w:tc>
          <w:tcPr>
            <w:tcW w:w="1701" w:type="dxa"/>
            <w:tcBorders>
              <w:top w:val="single" w:sz="4" w:space="0" w:color="000000"/>
              <w:left w:val="single" w:sz="4" w:space="0" w:color="000000"/>
              <w:bottom w:val="single" w:sz="4" w:space="0" w:color="000000"/>
              <w:right w:val="single" w:sz="4" w:space="0" w:color="000000"/>
            </w:tcBorders>
            <w:vAlign w:val="center"/>
            <w:hideMark/>
            <w:tcPrChange w:id="138"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rPr>
                <w:del w:id="139" w:author="admin" w:date="2016-09-12T23:39:00Z"/>
                <w:rFonts w:ascii="Times New Roman" w:eastAsiaTheme="minorEastAsia" w:hAnsi="Times New Roman"/>
                <w:szCs w:val="22"/>
              </w:rPr>
            </w:pPr>
            <w:del w:id="140" w:author="admin" w:date="2016-09-12T23:39:00Z">
              <w:r w:rsidRPr="00906DA9" w:rsidDel="007F00F7">
                <w:rPr>
                  <w:rFonts w:ascii="Times New Roman" w:eastAsiaTheme="minorEastAsia" w:hAnsi="Times New Roman"/>
                  <w:kern w:val="2"/>
                  <w:sz w:val="21"/>
                  <w:szCs w:val="22"/>
                </w:rPr>
                <w:delText>18</w:delText>
              </w:r>
            </w:del>
          </w:p>
        </w:tc>
        <w:tc>
          <w:tcPr>
            <w:tcW w:w="1725" w:type="dxa"/>
            <w:tcBorders>
              <w:top w:val="single" w:sz="4" w:space="0" w:color="000000"/>
              <w:left w:val="single" w:sz="4" w:space="0" w:color="000000"/>
              <w:bottom w:val="single" w:sz="4" w:space="0" w:color="000000"/>
              <w:right w:val="single" w:sz="4" w:space="0" w:color="000000"/>
            </w:tcBorders>
            <w:vAlign w:val="center"/>
            <w:tcPrChange w:id="141"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42" w:author="admin" w:date="2016-09-12T23:39:00Z"/>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143"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44"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45"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46"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47"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48" w:author="admin" w:date="2016-09-12T23:39:00Z"/>
                <w:rFonts w:ascii="Times New Roman" w:eastAsiaTheme="minorEastAsia" w:hAnsi="Times New Roman"/>
                <w:szCs w:val="22"/>
              </w:rPr>
            </w:pPr>
          </w:p>
        </w:tc>
      </w:tr>
      <w:tr w:rsidR="00906DA9" w:rsidRPr="00906DA9" w:rsidDel="007F00F7" w:rsidTr="007F00F7">
        <w:trPr>
          <w:del w:id="149" w:author="admin" w:date="2016-09-12T23:39:00Z"/>
        </w:trPr>
        <w:tc>
          <w:tcPr>
            <w:tcW w:w="1701" w:type="dxa"/>
            <w:tcBorders>
              <w:top w:val="single" w:sz="4" w:space="0" w:color="000000"/>
              <w:left w:val="single" w:sz="4" w:space="0" w:color="000000"/>
              <w:bottom w:val="single" w:sz="4" w:space="0" w:color="000000"/>
              <w:right w:val="single" w:sz="4" w:space="0" w:color="000000"/>
            </w:tcBorders>
            <w:vAlign w:val="center"/>
            <w:hideMark/>
            <w:tcPrChange w:id="150" w:author="admin" w:date="2016-09-12T23:39:00Z">
              <w:tcPr>
                <w:tcW w:w="1771" w:type="dxa"/>
                <w:tcBorders>
                  <w:top w:val="single" w:sz="4" w:space="0" w:color="000000"/>
                  <w:left w:val="single" w:sz="4" w:space="0" w:color="000000"/>
                  <w:bottom w:val="single" w:sz="4" w:space="0" w:color="000000"/>
                  <w:right w:val="single" w:sz="4" w:space="0" w:color="000000"/>
                </w:tcBorders>
                <w:vAlign w:val="center"/>
                <w:hideMark/>
              </w:tcPr>
            </w:tcPrChange>
          </w:tcPr>
          <w:p w:rsidR="00906DA9" w:rsidRPr="00906DA9" w:rsidDel="007F00F7" w:rsidRDefault="00906DA9" w:rsidP="00760608">
            <w:pPr>
              <w:rPr>
                <w:del w:id="151" w:author="admin" w:date="2016-09-12T23:39:00Z"/>
                <w:rFonts w:ascii="Times New Roman" w:eastAsiaTheme="minorEastAsia" w:hAnsi="Times New Roman"/>
                <w:szCs w:val="22"/>
              </w:rPr>
            </w:pPr>
            <w:del w:id="152" w:author="admin" w:date="2016-09-12T23:39:00Z">
              <w:r w:rsidRPr="00906DA9" w:rsidDel="007F00F7">
                <w:rPr>
                  <w:rFonts w:ascii="Times New Roman" w:eastAsiaTheme="minorEastAsia" w:hAnsi="Times New Roman"/>
                  <w:kern w:val="2"/>
                  <w:sz w:val="21"/>
                  <w:szCs w:val="22"/>
                </w:rPr>
                <w:delText>20</w:delText>
              </w:r>
            </w:del>
          </w:p>
        </w:tc>
        <w:tc>
          <w:tcPr>
            <w:tcW w:w="1725" w:type="dxa"/>
            <w:tcBorders>
              <w:top w:val="single" w:sz="4" w:space="0" w:color="000000"/>
              <w:left w:val="single" w:sz="4" w:space="0" w:color="000000"/>
              <w:bottom w:val="single" w:sz="4" w:space="0" w:color="000000"/>
              <w:right w:val="single" w:sz="4" w:space="0" w:color="000000"/>
            </w:tcBorders>
            <w:vAlign w:val="center"/>
            <w:tcPrChange w:id="153"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54" w:author="admin" w:date="2016-09-12T23:39:00Z"/>
                <w:rFonts w:ascii="Times New Roman" w:eastAsiaTheme="minorEastAsia" w:hAnsi="Times New Roman"/>
                <w:szCs w:val="22"/>
              </w:rPr>
            </w:pPr>
          </w:p>
        </w:tc>
        <w:tc>
          <w:tcPr>
            <w:tcW w:w="1716" w:type="dxa"/>
            <w:tcBorders>
              <w:top w:val="single" w:sz="4" w:space="0" w:color="000000"/>
              <w:left w:val="single" w:sz="4" w:space="0" w:color="000000"/>
              <w:bottom w:val="single" w:sz="4" w:space="0" w:color="000000"/>
              <w:right w:val="single" w:sz="4" w:space="0" w:color="000000"/>
            </w:tcBorders>
            <w:vAlign w:val="center"/>
            <w:tcPrChange w:id="155"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56"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57" w:author="admin" w:date="2016-09-12T23:39:00Z">
              <w:tcPr>
                <w:tcW w:w="1771"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58" w:author="admin" w:date="2016-09-12T23:39:00Z"/>
                <w:rFonts w:ascii="Times New Roman" w:eastAsiaTheme="minorEastAsia" w:hAnsi="Times New Roman"/>
                <w:szCs w:val="22"/>
              </w:rPr>
            </w:pPr>
          </w:p>
        </w:tc>
        <w:tc>
          <w:tcPr>
            <w:tcW w:w="1690" w:type="dxa"/>
            <w:tcBorders>
              <w:top w:val="single" w:sz="4" w:space="0" w:color="000000"/>
              <w:left w:val="single" w:sz="4" w:space="0" w:color="000000"/>
              <w:bottom w:val="single" w:sz="4" w:space="0" w:color="000000"/>
              <w:right w:val="single" w:sz="4" w:space="0" w:color="000000"/>
            </w:tcBorders>
            <w:vAlign w:val="center"/>
            <w:tcPrChange w:id="159" w:author="admin" w:date="2016-09-12T23:39:00Z">
              <w:tcPr>
                <w:tcW w:w="1772" w:type="dxa"/>
                <w:tcBorders>
                  <w:top w:val="single" w:sz="4" w:space="0" w:color="000000"/>
                  <w:left w:val="single" w:sz="4" w:space="0" w:color="000000"/>
                  <w:bottom w:val="single" w:sz="4" w:space="0" w:color="000000"/>
                  <w:right w:val="single" w:sz="4" w:space="0" w:color="000000"/>
                </w:tcBorders>
                <w:vAlign w:val="center"/>
              </w:tcPr>
            </w:tcPrChange>
          </w:tcPr>
          <w:p w:rsidR="00906DA9" w:rsidRPr="00906DA9" w:rsidDel="007F00F7" w:rsidRDefault="00906DA9" w:rsidP="00760608">
            <w:pPr>
              <w:rPr>
                <w:del w:id="160" w:author="admin" w:date="2016-09-12T23:39:00Z"/>
                <w:rFonts w:ascii="Times New Roman" w:eastAsiaTheme="minorEastAsia" w:hAnsi="Times New Roman"/>
                <w:szCs w:val="22"/>
              </w:rPr>
            </w:pPr>
          </w:p>
        </w:tc>
      </w:tr>
    </w:tbl>
    <w:p w:rsidR="00906DA9" w:rsidRPr="00906DA9" w:rsidRDefault="00906DA9" w:rsidP="00906DA9">
      <w:pPr>
        <w:widowControl/>
        <w:spacing w:after="200" w:line="276" w:lineRule="auto"/>
        <w:jc w:val="left"/>
        <w:rPr>
          <w:rFonts w:ascii="Times New Roman" w:eastAsia="SimSun" w:hAnsi="Times New Roman" w:cs="Times New Roman"/>
        </w:rPr>
      </w:pPr>
    </w:p>
    <w:p w:rsidR="00906DA9" w:rsidRPr="00906DA9" w:rsidRDefault="00906DA9" w:rsidP="00760608">
      <w:pPr>
        <w:pStyle w:val="3"/>
        <w:ind w:firstLineChars="49" w:firstLine="118"/>
        <w:rPr>
          <w:rFonts w:ascii="Times New Roman" w:hAnsi="Times New Roman" w:cs="Times New Roman"/>
          <w:sz w:val="24"/>
          <w:szCs w:val="24"/>
        </w:rPr>
      </w:pPr>
      <w:r w:rsidRPr="00906DA9">
        <w:rPr>
          <w:rFonts w:ascii="Times New Roman" w:hAnsi="Times New Roman" w:cs="Times New Roman"/>
          <w:sz w:val="24"/>
          <w:szCs w:val="24"/>
        </w:rPr>
        <w:t>4.2.3 Sampling stability</w:t>
      </w:r>
    </w:p>
    <w:p w:rsidR="00906DA9" w:rsidRPr="00906DA9" w:rsidDel="007F00F7" w:rsidRDefault="00906DA9" w:rsidP="00760608">
      <w:pPr>
        <w:spacing w:before="100" w:beforeAutospacing="1" w:after="100" w:afterAutospacing="1"/>
        <w:rPr>
          <w:del w:id="161" w:author="admin" w:date="2016-09-12T23:40:00Z"/>
          <w:rFonts w:ascii="Times New Roman" w:hAnsi="Times New Roman" w:cs="Times New Roman"/>
        </w:rPr>
      </w:pPr>
      <w:del w:id="162" w:author="admin" w:date="2016-09-12T23:40:00Z">
        <w:r w:rsidRPr="00906DA9" w:rsidDel="007F00F7">
          <w:rPr>
            <w:rFonts w:ascii="Times New Roman" w:hAnsi="Times New Roman" w:cs="Times New Roman"/>
          </w:rPr>
          <w:delText>As there are several digital functional circuits share the same DVDD and Ground, there will be crosstalk noises which may interfere with the stability of sampling. So, we need to confirm the sample stability.</w:delText>
        </w:r>
      </w:del>
    </w:p>
    <w:p w:rsidR="00906DA9" w:rsidRPr="00906DA9" w:rsidDel="007F00F7" w:rsidRDefault="00906DA9" w:rsidP="00760608">
      <w:pPr>
        <w:spacing w:before="100" w:beforeAutospacing="1" w:after="100" w:afterAutospacing="1"/>
        <w:rPr>
          <w:del w:id="163" w:author="admin" w:date="2016-09-12T23:40:00Z"/>
          <w:rFonts w:ascii="Times New Roman" w:hAnsi="Times New Roman" w:cs="Times New Roman"/>
        </w:rPr>
      </w:pPr>
      <w:del w:id="164" w:author="admin" w:date="2016-09-12T23:40:00Z">
        <w:r w:rsidRPr="00906DA9" w:rsidDel="007F00F7">
          <w:rPr>
            <w:rFonts w:ascii="Times New Roman" w:hAnsi="Times New Roman" w:cs="Times New Roman"/>
          </w:rPr>
          <w:delText>We will make the board to sample a constant voltage for 10 minutes while we keep Bluetooth, SD card working in full load mode. Analysis the data sampled by AD1299, we will find out whether it is stable or not.</w:delText>
        </w:r>
      </w:del>
    </w:p>
    <w:p w:rsidR="00906DA9" w:rsidRPr="00906DA9" w:rsidDel="007F00F7" w:rsidRDefault="00906DA9" w:rsidP="00760608">
      <w:pPr>
        <w:spacing w:before="100" w:beforeAutospacing="1" w:after="100" w:afterAutospacing="1"/>
        <w:rPr>
          <w:del w:id="165" w:author="admin" w:date="2016-09-12T23:40:00Z"/>
          <w:rFonts w:ascii="Times New Roman" w:hAnsi="Times New Roman" w:cs="Times New Roman"/>
        </w:rPr>
      </w:pPr>
      <w:del w:id="166" w:author="admin" w:date="2016-09-12T23:40:00Z">
        <w:r w:rsidRPr="00906DA9" w:rsidDel="007F00F7">
          <w:rPr>
            <w:rFonts w:ascii="Times New Roman" w:hAnsi="Times New Roman" w:cs="Times New Roman"/>
          </w:rPr>
          <w:delText>WAVEFORM of DVDD</w:delText>
        </w:r>
      </w:del>
    </w:p>
    <w:p w:rsidR="00906DA9" w:rsidRPr="00906DA9" w:rsidDel="007F00F7" w:rsidRDefault="00906DA9" w:rsidP="00760608">
      <w:pPr>
        <w:spacing w:before="100" w:beforeAutospacing="1" w:after="100" w:afterAutospacing="1"/>
        <w:rPr>
          <w:del w:id="167" w:author="admin" w:date="2016-09-12T23:40:00Z"/>
          <w:rFonts w:ascii="Times New Roman" w:hAnsi="Times New Roman" w:cs="Times New Roman"/>
        </w:rPr>
      </w:pPr>
      <w:del w:id="168" w:author="admin" w:date="2016-09-12T23:40:00Z">
        <w:r w:rsidRPr="00906DA9" w:rsidDel="007F00F7">
          <w:rPr>
            <w:rFonts w:ascii="Times New Roman" w:hAnsi="Times New Roman" w:cs="Times New Roman"/>
          </w:rPr>
          <w:delText>WAVEFORM of AVDD</w:delText>
        </w:r>
      </w:del>
    </w:p>
    <w:p w:rsidR="00906DA9" w:rsidRPr="00906DA9" w:rsidDel="007F00F7" w:rsidRDefault="00906DA9" w:rsidP="00760608">
      <w:pPr>
        <w:spacing w:before="100" w:beforeAutospacing="1" w:after="100" w:afterAutospacing="1"/>
        <w:rPr>
          <w:del w:id="169" w:author="admin" w:date="2016-09-12T23:40:00Z"/>
          <w:rFonts w:ascii="Times New Roman" w:hAnsi="Times New Roman" w:cs="Times New Roman"/>
        </w:rPr>
      </w:pPr>
      <w:del w:id="170" w:author="admin" w:date="2016-09-12T23:40:00Z">
        <w:r w:rsidRPr="00906DA9" w:rsidDel="007F00F7">
          <w:rPr>
            <w:rFonts w:ascii="Times New Roman" w:hAnsi="Times New Roman" w:cs="Times New Roman"/>
          </w:rPr>
          <w:delText>WAVEFORM of AVSS</w:delText>
        </w:r>
      </w:del>
    </w:p>
    <w:p w:rsidR="00906DA9" w:rsidRPr="00906DA9" w:rsidDel="007F00F7" w:rsidRDefault="00906DA9" w:rsidP="00760608">
      <w:pPr>
        <w:spacing w:before="100" w:beforeAutospacing="1" w:after="100" w:afterAutospacing="1"/>
        <w:rPr>
          <w:del w:id="171" w:author="admin" w:date="2016-09-12T23:40:00Z"/>
          <w:rFonts w:ascii="Times New Roman" w:hAnsi="Times New Roman" w:cs="Times New Roman"/>
        </w:rPr>
      </w:pPr>
      <w:del w:id="172" w:author="admin" w:date="2016-09-12T23:40:00Z">
        <w:r w:rsidRPr="00906DA9" w:rsidDel="007F00F7">
          <w:rPr>
            <w:rFonts w:ascii="Times New Roman" w:hAnsi="Times New Roman" w:cs="Times New Roman"/>
          </w:rPr>
          <w:delText>Sampling data curve</w:delText>
        </w:r>
      </w:del>
    </w:p>
    <w:p w:rsidR="00906DA9" w:rsidRPr="00906DA9" w:rsidRDefault="00906DA9" w:rsidP="00906DA9">
      <w:pPr>
        <w:rPr>
          <w:rFonts w:ascii="Times New Roman" w:hAnsi="Times New Roman" w:cs="Times New Roman"/>
        </w:rPr>
      </w:pPr>
    </w:p>
    <w:p w:rsidR="00906DA9" w:rsidRPr="00906DA9" w:rsidRDefault="00906DA9" w:rsidP="00760608">
      <w:pPr>
        <w:pStyle w:val="2"/>
        <w:ind w:left="567" w:hanging="425"/>
        <w:rPr>
          <w:rFonts w:ascii="Times New Roman" w:hAnsi="Times New Roman"/>
          <w:sz w:val="24"/>
          <w:szCs w:val="24"/>
        </w:rPr>
      </w:pPr>
      <w:r w:rsidRPr="00906DA9">
        <w:rPr>
          <w:rFonts w:ascii="Times New Roman" w:hAnsi="Times New Roman"/>
          <w:sz w:val="24"/>
          <w:szCs w:val="24"/>
        </w:rPr>
        <w:t>Bluetooth Module Testing</w:t>
      </w:r>
    </w:p>
    <w:p w:rsidR="00906DA9" w:rsidRPr="00906DA9" w:rsidDel="007F00F7" w:rsidRDefault="00906DA9" w:rsidP="00760608">
      <w:pPr>
        <w:spacing w:before="100" w:beforeAutospacing="1" w:after="100" w:afterAutospacing="1"/>
        <w:rPr>
          <w:del w:id="173" w:author="admin" w:date="2016-09-12T23:40:00Z"/>
          <w:rFonts w:ascii="Times New Roman" w:hAnsi="Times New Roman" w:cs="Times New Roman"/>
        </w:rPr>
      </w:pPr>
      <w:del w:id="174" w:author="admin" w:date="2016-09-12T23:40:00Z">
        <w:r w:rsidRPr="00906DA9" w:rsidDel="007F00F7">
          <w:rPr>
            <w:rFonts w:ascii="Times New Roman" w:hAnsi="Times New Roman" w:cs="Times New Roman"/>
          </w:rPr>
          <w:delText>Connect MCU KIT and RFDUINO MODULE, use our power supply circuit to generate electric for them. Then, connect the rfduino module to a mobile phone or PC, testing sending message and receiving message function.</w:delText>
        </w:r>
      </w:del>
    </w:p>
    <w:p w:rsidR="00906DA9" w:rsidRPr="00906DA9" w:rsidDel="007F00F7" w:rsidRDefault="00906DA9" w:rsidP="00760608">
      <w:pPr>
        <w:spacing w:before="100" w:beforeAutospacing="1" w:after="100" w:afterAutospacing="1"/>
        <w:rPr>
          <w:del w:id="175" w:author="admin" w:date="2016-09-12T23:40:00Z"/>
          <w:rFonts w:ascii="Times New Roman" w:hAnsi="Times New Roman" w:cs="Times New Roman"/>
        </w:rPr>
      </w:pPr>
      <w:del w:id="176" w:author="admin" w:date="2016-09-12T23:40:00Z">
        <w:r w:rsidRPr="00906DA9" w:rsidDel="007F00F7">
          <w:rPr>
            <w:rFonts w:ascii="Times New Roman" w:hAnsi="Times New Roman" w:cs="Times New Roman"/>
          </w:rPr>
          <w:delText>Result:  □ Failure    □Success</w:delText>
        </w:r>
      </w:del>
    </w:p>
    <w:p w:rsidR="00906DA9" w:rsidRPr="00906DA9" w:rsidDel="007F00F7" w:rsidRDefault="00906DA9" w:rsidP="00760608">
      <w:pPr>
        <w:spacing w:before="100" w:beforeAutospacing="1" w:after="100" w:afterAutospacing="1"/>
        <w:rPr>
          <w:del w:id="177" w:author="admin" w:date="2016-09-12T23:40:00Z"/>
          <w:rFonts w:ascii="Times New Roman" w:hAnsi="Times New Roman" w:cs="Times New Roman"/>
        </w:rPr>
      </w:pPr>
      <w:del w:id="178" w:author="admin" w:date="2016-09-12T23:40:00Z">
        <w:r w:rsidRPr="00906DA9" w:rsidDel="007F00F7">
          <w:rPr>
            <w:rFonts w:ascii="Times New Roman" w:hAnsi="Times New Roman" w:cs="Times New Roman"/>
          </w:rPr>
          <w:delText>DVDD waveform when rfduino is working.</w:delText>
        </w:r>
      </w:del>
    </w:p>
    <w:p w:rsidR="00906DA9" w:rsidRPr="00906DA9" w:rsidRDefault="00906DA9" w:rsidP="00760608">
      <w:pPr>
        <w:pStyle w:val="2"/>
        <w:ind w:left="567" w:hanging="425"/>
        <w:rPr>
          <w:rFonts w:ascii="Times New Roman" w:hAnsi="Times New Roman"/>
          <w:sz w:val="24"/>
          <w:szCs w:val="24"/>
        </w:rPr>
      </w:pPr>
      <w:r w:rsidRPr="00906DA9">
        <w:rPr>
          <w:rFonts w:ascii="Times New Roman" w:hAnsi="Times New Roman"/>
          <w:sz w:val="24"/>
          <w:szCs w:val="24"/>
        </w:rPr>
        <w:lastRenderedPageBreak/>
        <w:t>SD Card testing</w:t>
      </w:r>
    </w:p>
    <w:p w:rsidR="00906DA9" w:rsidRPr="00906DA9" w:rsidDel="007F00F7" w:rsidRDefault="00906DA9" w:rsidP="00760608">
      <w:pPr>
        <w:spacing w:before="100" w:beforeAutospacing="1" w:after="100" w:afterAutospacing="1"/>
        <w:rPr>
          <w:del w:id="179" w:author="admin" w:date="2016-09-12T23:40:00Z"/>
          <w:rFonts w:ascii="Times New Roman" w:hAnsi="Times New Roman" w:cs="Times New Roman"/>
        </w:rPr>
      </w:pPr>
      <w:del w:id="180" w:author="admin" w:date="2016-09-12T23:40:00Z">
        <w:r w:rsidRPr="00906DA9" w:rsidDel="007F00F7">
          <w:rPr>
            <w:rFonts w:ascii="Times New Roman" w:hAnsi="Times New Roman" w:cs="Times New Roman"/>
          </w:rPr>
          <w:delText>Connect the MCU kit and SD card, use PC to control the MCU to fulfill the reading and writing work.</w:delText>
        </w:r>
      </w:del>
    </w:p>
    <w:p w:rsidR="00906DA9" w:rsidRPr="00906DA9" w:rsidDel="007F00F7" w:rsidRDefault="00906DA9" w:rsidP="00760608">
      <w:pPr>
        <w:spacing w:before="100" w:beforeAutospacing="1" w:after="100" w:afterAutospacing="1"/>
        <w:rPr>
          <w:del w:id="181" w:author="admin" w:date="2016-09-12T23:40:00Z"/>
          <w:rFonts w:ascii="Times New Roman" w:hAnsi="Times New Roman" w:cs="Times New Roman"/>
        </w:rPr>
      </w:pPr>
      <w:del w:id="182" w:author="admin" w:date="2016-09-12T23:40:00Z">
        <w:r w:rsidRPr="00906DA9" w:rsidDel="007F00F7">
          <w:rPr>
            <w:rFonts w:ascii="Times New Roman" w:hAnsi="Times New Roman" w:cs="Times New Roman"/>
          </w:rPr>
          <w:delText>Result:  □ Failure    □Success</w:delText>
        </w:r>
      </w:del>
    </w:p>
    <w:p w:rsidR="00906DA9" w:rsidRPr="00906DA9" w:rsidDel="007F00F7" w:rsidRDefault="00906DA9" w:rsidP="00760608">
      <w:pPr>
        <w:spacing w:before="100" w:beforeAutospacing="1" w:after="100" w:afterAutospacing="1"/>
        <w:rPr>
          <w:del w:id="183" w:author="admin" w:date="2016-09-12T23:40:00Z"/>
          <w:rFonts w:ascii="Times New Roman" w:hAnsi="Times New Roman" w:cs="Times New Roman"/>
        </w:rPr>
      </w:pPr>
      <w:del w:id="184" w:author="admin" w:date="2016-09-12T23:40:00Z">
        <w:r w:rsidRPr="00906DA9" w:rsidDel="007F00F7">
          <w:rPr>
            <w:rFonts w:ascii="Times New Roman" w:hAnsi="Times New Roman" w:cs="Times New Roman"/>
          </w:rPr>
          <w:delText>DVDD waveform when SD card is working.</w:delText>
        </w:r>
      </w:del>
    </w:p>
    <w:p w:rsidR="00906DA9" w:rsidRPr="00760608" w:rsidRDefault="00906DA9" w:rsidP="00760608">
      <w:pPr>
        <w:pStyle w:val="2"/>
        <w:ind w:left="567" w:hanging="425"/>
        <w:rPr>
          <w:rFonts w:ascii="Times New Roman" w:hAnsi="Times New Roman"/>
          <w:sz w:val="24"/>
          <w:szCs w:val="24"/>
        </w:rPr>
      </w:pPr>
      <w:r w:rsidRPr="00760608">
        <w:rPr>
          <w:rFonts w:ascii="Times New Roman" w:hAnsi="Times New Roman"/>
          <w:sz w:val="24"/>
          <w:szCs w:val="24"/>
        </w:rPr>
        <w:t>ACCELEROMETER testing</w:t>
      </w:r>
    </w:p>
    <w:p w:rsidR="00906DA9" w:rsidRPr="00906DA9" w:rsidDel="007F00F7" w:rsidRDefault="00906DA9" w:rsidP="00760608">
      <w:pPr>
        <w:spacing w:before="100" w:beforeAutospacing="1" w:after="100" w:afterAutospacing="1"/>
        <w:rPr>
          <w:del w:id="185" w:author="admin" w:date="2016-09-12T23:41:00Z"/>
          <w:rFonts w:ascii="Times New Roman" w:hAnsi="Times New Roman" w:cs="Times New Roman"/>
        </w:rPr>
      </w:pPr>
      <w:del w:id="186" w:author="admin" w:date="2016-09-12T23:41:00Z">
        <w:r w:rsidRPr="00906DA9" w:rsidDel="007F00F7">
          <w:rPr>
            <w:rFonts w:ascii="Times New Roman" w:hAnsi="Times New Roman" w:cs="Times New Roman"/>
          </w:rPr>
          <w:delText>We move the board to make the meter accelerate or roll in different directions. Then, get the feedback from MCU.</w:delText>
        </w:r>
      </w:del>
    </w:p>
    <w:p w:rsidR="00906DA9" w:rsidRPr="00906DA9" w:rsidDel="007F00F7" w:rsidRDefault="00906DA9" w:rsidP="00760608">
      <w:pPr>
        <w:spacing w:before="100" w:beforeAutospacing="1" w:after="100" w:afterAutospacing="1"/>
        <w:rPr>
          <w:del w:id="187" w:author="admin" w:date="2016-09-12T23:41:00Z"/>
          <w:rFonts w:ascii="Times New Roman" w:hAnsi="Times New Roman" w:cs="Times New Roman"/>
        </w:rPr>
      </w:pPr>
    </w:p>
    <w:p w:rsidR="00906DA9" w:rsidRPr="00760608" w:rsidDel="007F00F7" w:rsidRDefault="00906DA9" w:rsidP="00760608">
      <w:pPr>
        <w:spacing w:before="100" w:beforeAutospacing="1" w:after="100" w:afterAutospacing="1"/>
        <w:rPr>
          <w:del w:id="188" w:author="admin" w:date="2016-09-12T23:41:00Z"/>
          <w:rFonts w:ascii="Times New Roman" w:hAnsi="Times New Roman" w:cs="Times New Roman"/>
        </w:rPr>
      </w:pPr>
      <w:del w:id="189" w:author="admin" w:date="2016-09-12T23:41:00Z">
        <w:r w:rsidRPr="00906DA9" w:rsidDel="007F00F7">
          <w:rPr>
            <w:rFonts w:ascii="Times New Roman" w:hAnsi="Times New Roman" w:cs="Times New Roman"/>
          </w:rPr>
          <w:delText xml:space="preserve">Result:  </w:delText>
        </w:r>
      </w:del>
    </w:p>
    <w:p w:rsidR="00906DA9" w:rsidRPr="00326183" w:rsidDel="007F00F7" w:rsidRDefault="00906DA9" w:rsidP="00760608">
      <w:pPr>
        <w:spacing w:before="100" w:beforeAutospacing="1" w:after="100" w:afterAutospacing="1"/>
        <w:rPr>
          <w:del w:id="190" w:author="admin" w:date="2016-09-12T23:41:00Z"/>
          <w:rFonts w:ascii="Times New Roman" w:hAnsi="Times New Roman" w:cs="Times New Roman"/>
        </w:rPr>
      </w:pPr>
      <w:del w:id="191" w:author="admin" w:date="2016-09-12T23:41:00Z">
        <w:r w:rsidRPr="00326183" w:rsidDel="007F00F7">
          <w:rPr>
            <w:rFonts w:ascii="Times New Roman" w:hAnsi="Times New Roman" w:cs="Times New Roman"/>
          </w:rPr>
          <w:delText xml:space="preserve">Moving ahead                        </w:delText>
        </w:r>
        <w:r w:rsidRPr="00906DA9" w:rsidDel="007F00F7">
          <w:rPr>
            <w:rFonts w:ascii="Times New Roman" w:hAnsi="Times New Roman" w:cs="Times New Roman"/>
          </w:rPr>
          <w:delText>□ Failure    □Success</w:delText>
        </w:r>
      </w:del>
    </w:p>
    <w:p w:rsidR="00906DA9" w:rsidRPr="00906DA9" w:rsidDel="007F00F7" w:rsidRDefault="00906DA9" w:rsidP="00760608">
      <w:pPr>
        <w:spacing w:before="100" w:beforeAutospacing="1" w:after="100" w:afterAutospacing="1"/>
        <w:rPr>
          <w:del w:id="192" w:author="admin" w:date="2016-09-12T23:41:00Z"/>
          <w:rFonts w:ascii="Times New Roman" w:hAnsi="Times New Roman" w:cs="Times New Roman"/>
        </w:rPr>
      </w:pPr>
      <w:del w:id="193" w:author="admin" w:date="2016-09-12T23:41:00Z">
        <w:r w:rsidRPr="00326183" w:rsidDel="007F00F7">
          <w:rPr>
            <w:rFonts w:ascii="Times New Roman" w:hAnsi="Times New Roman" w:cs="Times New Roman"/>
          </w:rPr>
          <w:delText xml:space="preserve">Fall back                             </w:delText>
        </w:r>
        <w:r w:rsidRPr="00906DA9" w:rsidDel="007F00F7">
          <w:rPr>
            <w:rFonts w:ascii="Times New Roman" w:hAnsi="Times New Roman" w:cs="Times New Roman"/>
          </w:rPr>
          <w:delText>□ Failure    □Success</w:delText>
        </w:r>
      </w:del>
    </w:p>
    <w:p w:rsidR="00437C79" w:rsidRPr="00326183" w:rsidDel="007F00F7" w:rsidRDefault="00906DA9" w:rsidP="00760608">
      <w:pPr>
        <w:spacing w:before="100" w:beforeAutospacing="1" w:after="100" w:afterAutospacing="1"/>
        <w:rPr>
          <w:del w:id="194" w:author="admin" w:date="2016-09-12T23:41:00Z"/>
          <w:rFonts w:ascii="Times New Roman" w:hAnsi="Times New Roman" w:cs="Times New Roman"/>
        </w:rPr>
      </w:pPr>
      <w:del w:id="195" w:author="admin" w:date="2016-09-12T23:41:00Z">
        <w:r w:rsidRPr="00326183" w:rsidDel="007F00F7">
          <w:rPr>
            <w:rFonts w:ascii="Times New Roman" w:hAnsi="Times New Roman" w:cs="Times New Roman"/>
          </w:rPr>
          <w:delText xml:space="preserve">Upwards                             </w:delText>
        </w:r>
        <w:r w:rsidRPr="00906DA9" w:rsidDel="007F00F7">
          <w:rPr>
            <w:rFonts w:ascii="Times New Roman" w:hAnsi="Times New Roman" w:cs="Times New Roman"/>
          </w:rPr>
          <w:delText>□ Failure    □Success</w:delText>
        </w:r>
      </w:del>
    </w:p>
    <w:p w:rsidR="00906DA9" w:rsidRPr="00326183" w:rsidDel="007F00F7" w:rsidRDefault="00906DA9" w:rsidP="00760608">
      <w:pPr>
        <w:spacing w:before="100" w:beforeAutospacing="1" w:after="100" w:afterAutospacing="1"/>
        <w:rPr>
          <w:del w:id="196" w:author="admin" w:date="2016-09-12T23:41:00Z"/>
          <w:rFonts w:ascii="Times New Roman" w:hAnsi="Times New Roman" w:cs="Times New Roman"/>
        </w:rPr>
      </w:pPr>
      <w:del w:id="197" w:author="admin" w:date="2016-09-12T23:41:00Z">
        <w:r w:rsidRPr="00326183" w:rsidDel="007F00F7">
          <w:rPr>
            <w:rFonts w:ascii="Times New Roman" w:hAnsi="Times New Roman" w:cs="Times New Roman"/>
          </w:rPr>
          <w:delText xml:space="preserve">Downwards                          </w:delText>
        </w:r>
        <w:r w:rsidRPr="00906DA9" w:rsidDel="007F00F7">
          <w:rPr>
            <w:rFonts w:ascii="Times New Roman" w:hAnsi="Times New Roman" w:cs="Times New Roman"/>
          </w:rPr>
          <w:delText>□ Failure    □Success</w:delText>
        </w:r>
      </w:del>
    </w:p>
    <w:p w:rsidR="00906DA9" w:rsidRPr="00326183" w:rsidDel="007F00F7" w:rsidRDefault="00906DA9" w:rsidP="00760608">
      <w:pPr>
        <w:spacing w:before="100" w:beforeAutospacing="1" w:after="100" w:afterAutospacing="1"/>
        <w:rPr>
          <w:del w:id="198" w:author="admin" w:date="2016-09-12T23:41:00Z"/>
          <w:rFonts w:ascii="Times New Roman" w:hAnsi="Times New Roman" w:cs="Times New Roman"/>
        </w:rPr>
      </w:pPr>
      <w:del w:id="199" w:author="admin" w:date="2016-09-12T23:41:00Z">
        <w:r w:rsidRPr="00326183" w:rsidDel="007F00F7">
          <w:rPr>
            <w:rFonts w:ascii="Times New Roman" w:hAnsi="Times New Roman" w:cs="Times New Roman"/>
          </w:rPr>
          <w:delText xml:space="preserve">Left                                 </w:delText>
        </w:r>
        <w:r w:rsidRPr="00906DA9" w:rsidDel="007F00F7">
          <w:rPr>
            <w:rFonts w:ascii="Times New Roman" w:hAnsi="Times New Roman" w:cs="Times New Roman"/>
          </w:rPr>
          <w:delText>□ Failure    □Success</w:delText>
        </w:r>
      </w:del>
    </w:p>
    <w:p w:rsidR="00906DA9" w:rsidRPr="00326183" w:rsidDel="007F00F7" w:rsidRDefault="00906DA9" w:rsidP="00760608">
      <w:pPr>
        <w:spacing w:before="100" w:beforeAutospacing="1" w:after="100" w:afterAutospacing="1"/>
        <w:rPr>
          <w:del w:id="200" w:author="admin" w:date="2016-09-12T23:41:00Z"/>
          <w:rFonts w:ascii="Times New Roman" w:hAnsi="Times New Roman" w:cs="Times New Roman"/>
        </w:rPr>
      </w:pPr>
      <w:del w:id="201" w:author="admin" w:date="2016-09-12T23:41:00Z">
        <w:r w:rsidRPr="00326183" w:rsidDel="007F00F7">
          <w:rPr>
            <w:rFonts w:ascii="Times New Roman" w:hAnsi="Times New Roman" w:cs="Times New Roman"/>
          </w:rPr>
          <w:delText xml:space="preserve">Right                                </w:delText>
        </w:r>
        <w:r w:rsidRPr="00906DA9" w:rsidDel="007F00F7">
          <w:rPr>
            <w:rFonts w:ascii="Times New Roman" w:hAnsi="Times New Roman" w:cs="Times New Roman"/>
          </w:rPr>
          <w:delText>□ Failure    □Success</w:delText>
        </w:r>
      </w:del>
    </w:p>
    <w:p w:rsidR="00906DA9" w:rsidRPr="00326183" w:rsidDel="007F00F7" w:rsidRDefault="00906DA9" w:rsidP="00760608">
      <w:pPr>
        <w:spacing w:before="100" w:beforeAutospacing="1" w:after="100" w:afterAutospacing="1"/>
        <w:rPr>
          <w:del w:id="202" w:author="admin" w:date="2016-09-12T23:41:00Z"/>
          <w:rFonts w:ascii="Times New Roman" w:hAnsi="Times New Roman" w:cs="Times New Roman"/>
        </w:rPr>
      </w:pPr>
      <w:del w:id="203" w:author="admin" w:date="2016-09-12T23:41:00Z">
        <w:r w:rsidRPr="00326183" w:rsidDel="007F00F7">
          <w:rPr>
            <w:rFonts w:ascii="Times New Roman" w:hAnsi="Times New Roman" w:cs="Times New Roman"/>
          </w:rPr>
          <w:delText xml:space="preserve">clockwise rotation                     </w:delText>
        </w:r>
        <w:r w:rsidRPr="00906DA9" w:rsidDel="007F00F7">
          <w:rPr>
            <w:rFonts w:ascii="Times New Roman" w:hAnsi="Times New Roman" w:cs="Times New Roman"/>
          </w:rPr>
          <w:delText>□ Failure    □Success</w:delText>
        </w:r>
      </w:del>
    </w:p>
    <w:p w:rsidR="00906DA9" w:rsidRPr="00326183" w:rsidDel="007F00F7" w:rsidRDefault="00906DA9" w:rsidP="00760608">
      <w:pPr>
        <w:spacing w:before="100" w:beforeAutospacing="1" w:after="100" w:afterAutospacing="1"/>
        <w:rPr>
          <w:del w:id="204" w:author="admin" w:date="2016-09-12T23:41:00Z"/>
          <w:rFonts w:ascii="Times New Roman" w:hAnsi="Times New Roman" w:cs="Times New Roman"/>
        </w:rPr>
      </w:pPr>
      <w:del w:id="205" w:author="admin" w:date="2016-09-12T23:41:00Z">
        <w:r w:rsidRPr="00326183" w:rsidDel="007F00F7">
          <w:rPr>
            <w:rFonts w:ascii="Times New Roman" w:hAnsi="Times New Roman" w:cs="Times New Roman"/>
          </w:rPr>
          <w:delText xml:space="preserve">counterclockwise rotation               </w:delText>
        </w:r>
        <w:r w:rsidRPr="00906DA9" w:rsidDel="007F00F7">
          <w:rPr>
            <w:rFonts w:ascii="Times New Roman" w:hAnsi="Times New Roman" w:cs="Times New Roman"/>
          </w:rPr>
          <w:delText>□ Failure    □Success</w:delText>
        </w:r>
      </w:del>
    </w:p>
    <w:p w:rsidR="00906DA9" w:rsidRPr="00326183" w:rsidRDefault="00906DA9" w:rsidP="00760608">
      <w:pPr>
        <w:spacing w:before="100" w:beforeAutospacing="1" w:after="100" w:afterAutospacing="1"/>
        <w:rPr>
          <w:rFonts w:ascii="Times New Roman" w:hAnsi="Times New Roman" w:cs="Times New Roman"/>
        </w:rPr>
      </w:pPr>
      <w:bookmarkStart w:id="206" w:name="_GoBack"/>
      <w:bookmarkEnd w:id="206"/>
    </w:p>
    <w:sectPr w:rsidR="00906DA9" w:rsidRPr="00326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A688C"/>
    <w:multiLevelType w:val="multilevel"/>
    <w:tmpl w:val="9EEE8DE0"/>
    <w:lvl w:ilvl="0">
      <w:start w:val="1"/>
      <w:numFmt w:val="decimal"/>
      <w:lvlText w:val="%1."/>
      <w:lvlJc w:val="left"/>
      <w:pPr>
        <w:ind w:left="540" w:hanging="360"/>
      </w:pPr>
    </w:lvl>
    <w:lvl w:ilvl="1">
      <w:start w:val="1"/>
      <w:numFmt w:val="decimal"/>
      <w:pStyle w:val="2"/>
      <w:lvlText w:val="4.%2"/>
      <w:lvlJc w:val="left"/>
      <w:pPr>
        <w:ind w:left="792" w:hanging="792"/>
      </w:pPr>
      <w:rPr>
        <w:rFonts w:hint="eastAsia"/>
      </w:rPr>
    </w:lvl>
    <w:lvl w:ilvl="2">
      <w:start w:val="1"/>
      <w:numFmt w:val="decimal"/>
      <w:pStyle w:val="31"/>
      <w:lvlText w:val="%1.%2.%3."/>
      <w:lvlJc w:val="left"/>
      <w:pPr>
        <w:ind w:left="1224"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7A2A5E"/>
    <w:multiLevelType w:val="hybridMultilevel"/>
    <w:tmpl w:val="0930D52A"/>
    <w:lvl w:ilvl="0" w:tplc="A6FCA10A">
      <w:start w:val="1"/>
      <w:numFmt w:val="decimal"/>
      <w:lvlText w:val="4.2.%1"/>
      <w:lvlJc w:val="left"/>
      <w:pPr>
        <w:ind w:left="5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21"/>
    <w:rsid w:val="002C2E63"/>
    <w:rsid w:val="00326183"/>
    <w:rsid w:val="00437C79"/>
    <w:rsid w:val="00760608"/>
    <w:rsid w:val="007F00F7"/>
    <w:rsid w:val="008C0C21"/>
    <w:rsid w:val="00906DA9"/>
    <w:rsid w:val="00E33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nhideWhenUsed/>
    <w:qFormat/>
    <w:rsid w:val="00906DA9"/>
    <w:pPr>
      <w:keepNext/>
      <w:numPr>
        <w:ilvl w:val="1"/>
        <w:numId w:val="1"/>
      </w:numPr>
      <w:spacing w:before="240" w:after="60"/>
      <w:outlineLvl w:val="1"/>
    </w:pPr>
    <w:rPr>
      <w:rFonts w:ascii="Arial" w:eastAsia="SimSun" w:hAnsi="Arial" w:cs="Times New Roman"/>
      <w:b/>
      <w:bCs/>
      <w:iCs/>
      <w:sz w:val="22"/>
      <w:szCs w:val="28"/>
    </w:rPr>
  </w:style>
  <w:style w:type="paragraph" w:styleId="3">
    <w:name w:val="heading 3"/>
    <w:basedOn w:val="a"/>
    <w:next w:val="a"/>
    <w:link w:val="3Char"/>
    <w:uiPriority w:val="9"/>
    <w:unhideWhenUsed/>
    <w:qFormat/>
    <w:rsid w:val="007606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06DA9"/>
    <w:rPr>
      <w:rFonts w:ascii="Arial" w:eastAsia="SimSun" w:hAnsi="Arial" w:cs="Times New Roman"/>
      <w:b/>
      <w:bCs/>
      <w:iCs/>
      <w:sz w:val="22"/>
      <w:szCs w:val="28"/>
    </w:rPr>
  </w:style>
  <w:style w:type="paragraph" w:customStyle="1" w:styleId="31">
    <w:name w:val="标题 31"/>
    <w:basedOn w:val="a"/>
    <w:next w:val="a"/>
    <w:uiPriority w:val="9"/>
    <w:semiHidden/>
    <w:unhideWhenUsed/>
    <w:qFormat/>
    <w:rsid w:val="00906DA9"/>
    <w:pPr>
      <w:keepNext/>
      <w:keepLines/>
      <w:numPr>
        <w:ilvl w:val="2"/>
        <w:numId w:val="1"/>
      </w:numPr>
      <w:spacing w:before="200"/>
      <w:outlineLvl w:val="2"/>
    </w:pPr>
    <w:rPr>
      <w:rFonts w:ascii="Cambria" w:eastAsia="SimSun" w:hAnsi="Cambria" w:cs="Times New Roman"/>
      <w:b/>
      <w:bCs/>
      <w:color w:val="4F81BD"/>
    </w:rPr>
  </w:style>
  <w:style w:type="table" w:styleId="a3">
    <w:name w:val="Table Grid"/>
    <w:basedOn w:val="a1"/>
    <w:rsid w:val="00906DA9"/>
    <w:rPr>
      <w:rFonts w:ascii="Calibri" w:eastAsia="SimSun"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Balloon Text"/>
    <w:basedOn w:val="a"/>
    <w:link w:val="Char"/>
    <w:uiPriority w:val="99"/>
    <w:semiHidden/>
    <w:unhideWhenUsed/>
    <w:rsid w:val="00906DA9"/>
    <w:rPr>
      <w:sz w:val="18"/>
      <w:szCs w:val="18"/>
    </w:rPr>
  </w:style>
  <w:style w:type="character" w:customStyle="1" w:styleId="Char">
    <w:name w:val="批注框文本 Char"/>
    <w:basedOn w:val="a0"/>
    <w:link w:val="a4"/>
    <w:uiPriority w:val="99"/>
    <w:semiHidden/>
    <w:rsid w:val="00906DA9"/>
    <w:rPr>
      <w:sz w:val="18"/>
      <w:szCs w:val="18"/>
    </w:rPr>
  </w:style>
  <w:style w:type="paragraph" w:styleId="a5">
    <w:name w:val="List Paragraph"/>
    <w:basedOn w:val="a"/>
    <w:uiPriority w:val="34"/>
    <w:qFormat/>
    <w:rsid w:val="00760608"/>
    <w:pPr>
      <w:ind w:firstLineChars="200" w:firstLine="420"/>
    </w:pPr>
  </w:style>
  <w:style w:type="character" w:customStyle="1" w:styleId="3Char">
    <w:name w:val="标题 3 Char"/>
    <w:basedOn w:val="a0"/>
    <w:link w:val="3"/>
    <w:uiPriority w:val="9"/>
    <w:rsid w:val="00760608"/>
    <w:rPr>
      <w:b/>
      <w:bCs/>
      <w:sz w:val="32"/>
      <w:szCs w:val="32"/>
    </w:rPr>
  </w:style>
  <w:style w:type="character" w:styleId="a6">
    <w:name w:val="Placeholder Text"/>
    <w:basedOn w:val="a0"/>
    <w:uiPriority w:val="99"/>
    <w:semiHidden/>
    <w:rsid w:val="00E337A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nhideWhenUsed/>
    <w:qFormat/>
    <w:rsid w:val="00906DA9"/>
    <w:pPr>
      <w:keepNext/>
      <w:numPr>
        <w:ilvl w:val="1"/>
        <w:numId w:val="1"/>
      </w:numPr>
      <w:spacing w:before="240" w:after="60"/>
      <w:outlineLvl w:val="1"/>
    </w:pPr>
    <w:rPr>
      <w:rFonts w:ascii="Arial" w:eastAsia="SimSun" w:hAnsi="Arial" w:cs="Times New Roman"/>
      <w:b/>
      <w:bCs/>
      <w:iCs/>
      <w:sz w:val="22"/>
      <w:szCs w:val="28"/>
    </w:rPr>
  </w:style>
  <w:style w:type="paragraph" w:styleId="3">
    <w:name w:val="heading 3"/>
    <w:basedOn w:val="a"/>
    <w:next w:val="a"/>
    <w:link w:val="3Char"/>
    <w:uiPriority w:val="9"/>
    <w:unhideWhenUsed/>
    <w:qFormat/>
    <w:rsid w:val="007606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06DA9"/>
    <w:rPr>
      <w:rFonts w:ascii="Arial" w:eastAsia="SimSun" w:hAnsi="Arial" w:cs="Times New Roman"/>
      <w:b/>
      <w:bCs/>
      <w:iCs/>
      <w:sz w:val="22"/>
      <w:szCs w:val="28"/>
    </w:rPr>
  </w:style>
  <w:style w:type="paragraph" w:customStyle="1" w:styleId="31">
    <w:name w:val="标题 31"/>
    <w:basedOn w:val="a"/>
    <w:next w:val="a"/>
    <w:uiPriority w:val="9"/>
    <w:semiHidden/>
    <w:unhideWhenUsed/>
    <w:qFormat/>
    <w:rsid w:val="00906DA9"/>
    <w:pPr>
      <w:keepNext/>
      <w:keepLines/>
      <w:numPr>
        <w:ilvl w:val="2"/>
        <w:numId w:val="1"/>
      </w:numPr>
      <w:spacing w:before="200"/>
      <w:outlineLvl w:val="2"/>
    </w:pPr>
    <w:rPr>
      <w:rFonts w:ascii="Cambria" w:eastAsia="SimSun" w:hAnsi="Cambria" w:cs="Times New Roman"/>
      <w:b/>
      <w:bCs/>
      <w:color w:val="4F81BD"/>
    </w:rPr>
  </w:style>
  <w:style w:type="table" w:styleId="a3">
    <w:name w:val="Table Grid"/>
    <w:basedOn w:val="a1"/>
    <w:rsid w:val="00906DA9"/>
    <w:rPr>
      <w:rFonts w:ascii="Calibri" w:eastAsia="SimSun"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Balloon Text"/>
    <w:basedOn w:val="a"/>
    <w:link w:val="Char"/>
    <w:uiPriority w:val="99"/>
    <w:semiHidden/>
    <w:unhideWhenUsed/>
    <w:rsid w:val="00906DA9"/>
    <w:rPr>
      <w:sz w:val="18"/>
      <w:szCs w:val="18"/>
    </w:rPr>
  </w:style>
  <w:style w:type="character" w:customStyle="1" w:styleId="Char">
    <w:name w:val="批注框文本 Char"/>
    <w:basedOn w:val="a0"/>
    <w:link w:val="a4"/>
    <w:uiPriority w:val="99"/>
    <w:semiHidden/>
    <w:rsid w:val="00906DA9"/>
    <w:rPr>
      <w:sz w:val="18"/>
      <w:szCs w:val="18"/>
    </w:rPr>
  </w:style>
  <w:style w:type="paragraph" w:styleId="a5">
    <w:name w:val="List Paragraph"/>
    <w:basedOn w:val="a"/>
    <w:uiPriority w:val="34"/>
    <w:qFormat/>
    <w:rsid w:val="00760608"/>
    <w:pPr>
      <w:ind w:firstLineChars="200" w:firstLine="420"/>
    </w:pPr>
  </w:style>
  <w:style w:type="character" w:customStyle="1" w:styleId="3Char">
    <w:name w:val="标题 3 Char"/>
    <w:basedOn w:val="a0"/>
    <w:link w:val="3"/>
    <w:uiPriority w:val="9"/>
    <w:rsid w:val="00760608"/>
    <w:rPr>
      <w:b/>
      <w:bCs/>
      <w:sz w:val="32"/>
      <w:szCs w:val="32"/>
    </w:rPr>
  </w:style>
  <w:style w:type="character" w:styleId="a6">
    <w:name w:val="Placeholder Text"/>
    <w:basedOn w:val="a0"/>
    <w:uiPriority w:val="99"/>
    <w:semiHidden/>
    <w:rsid w:val="00E337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5488">
      <w:bodyDiv w:val="1"/>
      <w:marLeft w:val="0"/>
      <w:marRight w:val="0"/>
      <w:marTop w:val="0"/>
      <w:marBottom w:val="0"/>
      <w:divBdr>
        <w:top w:val="none" w:sz="0" w:space="0" w:color="auto"/>
        <w:left w:val="none" w:sz="0" w:space="0" w:color="auto"/>
        <w:bottom w:val="none" w:sz="0" w:space="0" w:color="auto"/>
        <w:right w:val="none" w:sz="0" w:space="0" w:color="auto"/>
      </w:divBdr>
    </w:div>
    <w:div w:id="18448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18107-B2B4-4708-8EF0-9E753178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2016-08-18T20:01:00Z</dcterms:created>
  <dcterms:modified xsi:type="dcterms:W3CDTF">2016-09-13T03:42:00Z</dcterms:modified>
</cp:coreProperties>
</file>